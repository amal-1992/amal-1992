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Pr="00063776" w:rsidR="002F5B31" w:rsidP="0F2E287F" w:rsidRDefault="00DF7EAE" w14:paraId="3B77A5E1" w14:textId="6F9539BC">
      <w:pPr>
        <w:rPr>
          <w:rFonts w:ascii="ShellMedium" w:hAnsi="ShellMedium" w:eastAsiaTheme="minorEastAsia"/>
          <w:b/>
          <w:bCs/>
          <w:color w:val="DD1D21"/>
        </w:rPr>
      </w:pPr>
      <w:r w:rsidRPr="0F2E287F">
        <w:rPr>
          <w:rFonts w:ascii="ShellMedium" w:hAnsi="ShellMedium" w:eastAsiaTheme="minorEastAsia"/>
          <w:b/>
          <w:bCs/>
          <w:color w:val="DD1D21"/>
        </w:rPr>
        <w:t xml:space="preserve">INTRODUCTION TO </w:t>
      </w:r>
      <w:r w:rsidRPr="0F2E287F" w:rsidR="3719D49C">
        <w:rPr>
          <w:rFonts w:ascii="ShellMedium" w:hAnsi="ShellMedium" w:eastAsiaTheme="minorEastAsia"/>
          <w:b/>
          <w:bCs/>
          <w:color w:val="DD1D21"/>
        </w:rPr>
        <w:t xml:space="preserve">APPLICATION MANAGEMENT &amp; DEPLOYMENT </w:t>
      </w:r>
      <w:r w:rsidRPr="0F2E287F" w:rsidR="42C1E3C9">
        <w:rPr>
          <w:rFonts w:ascii="ShellMedium" w:hAnsi="ShellMedium" w:eastAsiaTheme="minorEastAsia"/>
          <w:b/>
          <w:bCs/>
          <w:color w:val="DD1D21"/>
        </w:rPr>
        <w:t>(AMD)</w:t>
      </w:r>
    </w:p>
    <w:p w:rsidRPr="00363E3C" w:rsidR="433F0C86" w:rsidP="4010BCB7" w:rsidRDefault="0E28A9CE" w14:paraId="7BC32418" w14:textId="0099F995">
      <w:pPr>
        <w:rPr>
          <w:rFonts w:ascii="ShellBook" w:hAnsi="ShellBook" w:eastAsiaTheme="minorEastAsia"/>
          <w:color w:val="404040" w:themeColor="text1" w:themeTint="BF"/>
        </w:rPr>
      </w:pPr>
      <w:bookmarkStart w:name="_Int_fnKLWB6J" w:id="0"/>
      <w:r w:rsidRPr="4010BCB7">
        <w:rPr>
          <w:rFonts w:ascii="ShellBook" w:hAnsi="ShellBook" w:eastAsiaTheme="minorEastAsia"/>
        </w:rPr>
        <w:t>AMD</w:t>
      </w:r>
      <w:bookmarkEnd w:id="0"/>
      <w:r w:rsidRPr="4010BCB7">
        <w:rPr>
          <w:rFonts w:ascii="ShellBook" w:hAnsi="ShellBook" w:eastAsiaTheme="minorEastAsia"/>
        </w:rPr>
        <w:t xml:space="preserve"> </w:t>
      </w:r>
      <w:r w:rsidRPr="4010BCB7" w:rsidR="2B3B6F09">
        <w:rPr>
          <w:rFonts w:ascii="ShellBook" w:hAnsi="ShellBook" w:eastAsiaTheme="minorEastAsia"/>
        </w:rPr>
        <w:t xml:space="preserve">is a </w:t>
      </w:r>
      <w:r w:rsidRPr="4010BCB7">
        <w:rPr>
          <w:rFonts w:ascii="ShellBook" w:hAnsi="ShellBook" w:eastAsiaTheme="minorEastAsia"/>
        </w:rPr>
        <w:t xml:space="preserve">service introduced by </w:t>
      </w:r>
      <w:bookmarkStart w:name="_Int_QfbykLBr" w:id="1"/>
      <w:r w:rsidRPr="4010BCB7">
        <w:rPr>
          <w:rFonts w:ascii="ShellBook" w:hAnsi="ShellBook" w:eastAsiaTheme="minorEastAsia"/>
        </w:rPr>
        <w:t>IDSO</w:t>
      </w:r>
      <w:bookmarkEnd w:id="1"/>
      <w:r w:rsidR="00DF7EAE">
        <w:rPr>
          <w:rFonts w:ascii="ShellBook" w:hAnsi="ShellBook" w:eastAsiaTheme="minorEastAsia"/>
        </w:rPr>
        <w:t>’s ET&amp;P</w:t>
      </w:r>
      <w:r w:rsidRPr="4010BCB7">
        <w:rPr>
          <w:rFonts w:ascii="ShellBook" w:hAnsi="ShellBook" w:eastAsiaTheme="minorEastAsia"/>
        </w:rPr>
        <w:t xml:space="preserve"> Digital Workspace </w:t>
      </w:r>
      <w:r w:rsidRPr="4010BCB7" w:rsidR="09860802">
        <w:rPr>
          <w:rFonts w:ascii="ShellBook" w:hAnsi="ShellBook" w:eastAsiaTheme="minorEastAsia"/>
        </w:rPr>
        <w:t>p</w:t>
      </w:r>
      <w:r w:rsidRPr="4010BCB7">
        <w:rPr>
          <w:rFonts w:ascii="ShellBook" w:hAnsi="ShellBook" w:eastAsiaTheme="minorEastAsia"/>
        </w:rPr>
        <w:t xml:space="preserve">ortfolio to establish a seamless process for </w:t>
      </w:r>
      <w:r w:rsidRPr="4010BCB7" w:rsidR="1362F9B2">
        <w:rPr>
          <w:rFonts w:ascii="ShellBook" w:hAnsi="ShellBook" w:eastAsiaTheme="minorEastAsia"/>
        </w:rPr>
        <w:t xml:space="preserve">assisting in lifecycle management of applications across </w:t>
      </w:r>
      <w:r w:rsidRPr="4010BCB7" w:rsidR="3CBF9BAF">
        <w:rPr>
          <w:rFonts w:ascii="ShellBook" w:hAnsi="ShellBook" w:eastAsiaTheme="minorEastAsia"/>
        </w:rPr>
        <w:t>the</w:t>
      </w:r>
      <w:r w:rsidRPr="4010BCB7">
        <w:rPr>
          <w:rFonts w:ascii="ShellBook" w:hAnsi="ShellBook" w:eastAsiaTheme="minorEastAsia"/>
        </w:rPr>
        <w:t xml:space="preserve"> </w:t>
      </w:r>
      <w:r w:rsidRPr="4010BCB7" w:rsidR="4711C841">
        <w:rPr>
          <w:rFonts w:ascii="ShellBook" w:hAnsi="ShellBook" w:eastAsiaTheme="minorEastAsia"/>
        </w:rPr>
        <w:t xml:space="preserve">following Shell </w:t>
      </w:r>
      <w:r w:rsidRPr="4010BCB7">
        <w:rPr>
          <w:rFonts w:ascii="ShellBook" w:hAnsi="ShellBook" w:eastAsiaTheme="minorEastAsia"/>
        </w:rPr>
        <w:t>clients.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12"/>
        <w:gridCol w:w="2212"/>
        <w:gridCol w:w="2212"/>
        <w:gridCol w:w="2212"/>
        <w:gridCol w:w="2212"/>
      </w:tblGrid>
      <w:tr w:rsidR="00186C8D" w:rsidTr="4010BCB7" w14:paraId="5358BD80" w14:textId="77777777">
        <w:trPr>
          <w:jc w:val="center"/>
        </w:trPr>
        <w:tc>
          <w:tcPr>
            <w:tcW w:w="2212" w:type="dxa"/>
          </w:tcPr>
          <w:p w:rsidR="0091312C" w:rsidP="5AEF3691" w:rsidRDefault="36949152" w14:paraId="6D8F4DF4" w14:textId="4A31AF2E">
            <w:pPr>
              <w:jc w:val="center"/>
              <w:rPr>
                <w:rFonts w:eastAsiaTheme="minorEastAsia"/>
                <w:color w:val="404040" w:themeColor="text1" w:themeTint="BF"/>
              </w:rPr>
            </w:pPr>
            <w:r>
              <w:rPr>
                <w:noProof/>
              </w:rPr>
              <w:drawing>
                <wp:inline distT="0" distB="0" distL="0" distR="0" wp14:anchorId="6515909C" wp14:editId="5AEF3691">
                  <wp:extent cx="976452" cy="1371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452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2" w:type="dxa"/>
          </w:tcPr>
          <w:p w:rsidR="0091312C" w:rsidP="5AEF3691" w:rsidRDefault="36949152" w14:paraId="2DAE6DAC" w14:textId="584CF19D">
            <w:pPr>
              <w:jc w:val="center"/>
              <w:rPr>
                <w:rFonts w:eastAsiaTheme="minorEastAsia"/>
                <w:color w:val="404040" w:themeColor="text1" w:themeTint="BF"/>
              </w:rPr>
            </w:pPr>
            <w:r>
              <w:rPr>
                <w:noProof/>
              </w:rPr>
              <w:drawing>
                <wp:inline distT="0" distB="0" distL="0" distR="0" wp14:anchorId="1CDD6756" wp14:editId="0B3462E6">
                  <wp:extent cx="934312" cy="137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312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2" w:type="dxa"/>
          </w:tcPr>
          <w:p w:rsidR="0091312C" w:rsidP="5AEF3691" w:rsidRDefault="4CA2EE90" w14:paraId="17B225D8" w14:textId="5DB6D727">
            <w:pPr>
              <w:jc w:val="center"/>
              <w:rPr>
                <w:rFonts w:eastAsiaTheme="minorEastAsia"/>
                <w:color w:val="404040" w:themeColor="text1" w:themeTint="BF"/>
              </w:rPr>
            </w:pPr>
            <w:r>
              <w:rPr>
                <w:noProof/>
              </w:rPr>
              <w:drawing>
                <wp:inline distT="0" distB="0" distL="0" distR="0" wp14:anchorId="183E5356" wp14:editId="16C05385">
                  <wp:extent cx="930828" cy="137160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828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2" w:type="dxa"/>
          </w:tcPr>
          <w:p w:rsidR="0091312C" w:rsidP="5AEF3691" w:rsidRDefault="4CA2EE90" w14:paraId="28629873" w14:textId="33B5EDA0">
            <w:pPr>
              <w:jc w:val="center"/>
              <w:rPr>
                <w:rFonts w:eastAsiaTheme="minorEastAsia"/>
                <w:color w:val="404040" w:themeColor="text1" w:themeTint="BF"/>
              </w:rPr>
            </w:pPr>
            <w:r>
              <w:rPr>
                <w:noProof/>
              </w:rPr>
              <w:drawing>
                <wp:inline distT="0" distB="0" distL="0" distR="0" wp14:anchorId="10C8F1EA" wp14:editId="4785C370">
                  <wp:extent cx="930828" cy="137160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828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2" w:type="dxa"/>
          </w:tcPr>
          <w:p w:rsidR="0091312C" w:rsidP="5AEF3691" w:rsidRDefault="3A371815" w14:paraId="697F4A78" w14:textId="349DB6BB">
            <w:pPr>
              <w:jc w:val="center"/>
              <w:rPr>
                <w:rFonts w:eastAsiaTheme="minorEastAsia"/>
                <w:color w:val="404040" w:themeColor="text1" w:themeTint="BF"/>
              </w:rPr>
            </w:pPr>
            <w:r>
              <w:rPr>
                <w:noProof/>
              </w:rPr>
              <w:drawing>
                <wp:inline distT="0" distB="0" distL="0" distR="0" wp14:anchorId="07FBA41A" wp14:editId="0D9D29BA">
                  <wp:extent cx="1009560" cy="1371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56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38210F7E" w:rsidP="4010BCB7" w:rsidRDefault="38210F7E" w14:paraId="185BB3B8" w14:textId="7EA3731B">
      <w:pPr>
        <w:spacing w:after="0" w:line="259" w:lineRule="auto"/>
        <w:rPr>
          <w:rFonts w:ascii="ShellBook" w:hAnsi="ShellBook" w:eastAsia="ShellBook" w:cs="ShellBook"/>
          <w:color w:val="404040" w:themeColor="text1" w:themeTint="BF"/>
        </w:rPr>
      </w:pPr>
      <w:r w:rsidRPr="4010BCB7">
        <w:rPr>
          <w:rFonts w:ascii="ShellBook" w:hAnsi="ShellBook" w:eastAsia="ShellBook" w:cs="ShellBook"/>
          <w:color w:val="404040" w:themeColor="text1" w:themeTint="BF"/>
        </w:rPr>
        <w:t>AMD coordinates, manages, and supports lifecycle management for the following application categories:</w:t>
      </w:r>
    </w:p>
    <w:p w:rsidR="38210F7E" w:rsidP="4010BCB7" w:rsidRDefault="38210F7E" w14:paraId="77FA3E2A" w14:textId="7BF771BD">
      <w:pPr>
        <w:pStyle w:val="ListParagraph"/>
        <w:numPr>
          <w:ilvl w:val="0"/>
          <w:numId w:val="17"/>
        </w:numPr>
        <w:spacing w:after="0" w:line="240" w:lineRule="auto"/>
        <w:rPr>
          <w:rFonts w:ascii="ShellBook" w:hAnsi="ShellBook" w:eastAsia="ShellBook" w:cs="ShellBook"/>
          <w:color w:val="404040" w:themeColor="text1" w:themeTint="BF"/>
        </w:rPr>
      </w:pPr>
      <w:r w:rsidRPr="4010BCB7">
        <w:rPr>
          <w:rFonts w:ascii="ShellBook" w:hAnsi="ShellBook" w:eastAsia="ShellBook" w:cs="ShellBook"/>
          <w:color w:val="404040" w:themeColor="text1" w:themeTint="BF"/>
        </w:rPr>
        <w:t>Applications on physical and virtual clients</w:t>
      </w:r>
    </w:p>
    <w:p w:rsidR="38210F7E" w:rsidP="4010BCB7" w:rsidRDefault="38210F7E" w14:paraId="26BA04BC" w14:textId="5BAB9525">
      <w:pPr>
        <w:pStyle w:val="ListParagraph"/>
        <w:numPr>
          <w:ilvl w:val="0"/>
          <w:numId w:val="17"/>
        </w:numPr>
        <w:spacing w:after="0" w:line="240" w:lineRule="auto"/>
        <w:rPr>
          <w:rFonts w:ascii="ShellBook" w:hAnsi="ShellBook" w:eastAsia="ShellBook" w:cs="ShellBook"/>
          <w:color w:val="404040" w:themeColor="text1" w:themeTint="BF"/>
        </w:rPr>
      </w:pPr>
      <w:r w:rsidRPr="4010BCB7">
        <w:rPr>
          <w:rFonts w:ascii="ShellBook" w:hAnsi="ShellBook" w:eastAsia="ShellBook" w:cs="ShellBook"/>
          <w:color w:val="404040" w:themeColor="text1" w:themeTint="BF"/>
        </w:rPr>
        <w:t>Custom, Internal, and off-the-shelf mobile applications</w:t>
      </w:r>
    </w:p>
    <w:p w:rsidR="38210F7E" w:rsidP="4010BCB7" w:rsidRDefault="38210F7E" w14:paraId="6315119B" w14:textId="4F702D6B">
      <w:pPr>
        <w:pStyle w:val="ListParagraph"/>
        <w:numPr>
          <w:ilvl w:val="0"/>
          <w:numId w:val="17"/>
        </w:numPr>
        <w:spacing w:after="0" w:line="240" w:lineRule="auto"/>
        <w:rPr>
          <w:rFonts w:ascii="ShellBook" w:hAnsi="ShellBook" w:eastAsia="ShellBook" w:cs="ShellBook"/>
          <w:color w:val="404040" w:themeColor="text1" w:themeTint="BF"/>
        </w:rPr>
      </w:pPr>
      <w:r w:rsidRPr="4010BCB7">
        <w:rPr>
          <w:rFonts w:ascii="ShellBook" w:hAnsi="ShellBook" w:eastAsia="ShellBook" w:cs="ShellBook"/>
          <w:color w:val="404040" w:themeColor="text1" w:themeTint="BF"/>
        </w:rPr>
        <w:t>Edge extensions</w:t>
      </w:r>
    </w:p>
    <w:p w:rsidR="38210F7E" w:rsidP="4010BCB7" w:rsidRDefault="38210F7E" w14:paraId="1F7B7768" w14:textId="793A085A">
      <w:pPr>
        <w:pStyle w:val="ListParagraph"/>
        <w:numPr>
          <w:ilvl w:val="0"/>
          <w:numId w:val="17"/>
        </w:numPr>
        <w:spacing w:after="0" w:line="240" w:lineRule="auto"/>
        <w:rPr>
          <w:rFonts w:ascii="ShellBook" w:hAnsi="ShellBook" w:eastAsia="ShellBook" w:cs="ShellBook"/>
          <w:color w:val="404040" w:themeColor="text1" w:themeTint="BF"/>
        </w:rPr>
      </w:pPr>
      <w:r w:rsidRPr="4010BCB7">
        <w:rPr>
          <w:rFonts w:ascii="ShellBook" w:hAnsi="ShellBook" w:eastAsia="ShellBook" w:cs="ShellBook"/>
          <w:color w:val="404040" w:themeColor="text1" w:themeTint="BF"/>
        </w:rPr>
        <w:t>Office add-ins</w:t>
      </w:r>
    </w:p>
    <w:p w:rsidRPr="002B3B46" w:rsidR="00D12787" w:rsidP="5AEF3691" w:rsidRDefault="00D12787" w14:paraId="6C8102F4" w14:textId="0B777447">
      <w:pPr>
        <w:spacing w:line="253" w:lineRule="atLeast"/>
        <w:rPr>
          <w:rFonts w:eastAsiaTheme="minorEastAsia"/>
          <w:b/>
          <w:bCs/>
        </w:rPr>
      </w:pPr>
    </w:p>
    <w:p w:rsidRPr="002D21FF" w:rsidR="00D12787" w:rsidP="5AEF3691" w:rsidRDefault="307ECC05" w14:paraId="169D2788" w14:textId="05F61ADA">
      <w:pPr>
        <w:spacing w:line="253" w:lineRule="atLeast"/>
        <w:rPr>
          <w:rFonts w:ascii="ShellMedium" w:hAnsi="ShellMedium" w:eastAsiaTheme="minorEastAsia"/>
          <w:b/>
          <w:bCs/>
          <w:color w:val="DD1D21"/>
        </w:rPr>
      </w:pPr>
      <w:r w:rsidRPr="4010BCB7">
        <w:rPr>
          <w:rFonts w:ascii="ShellMedium" w:hAnsi="ShellMedium" w:eastAsiaTheme="minorEastAsia"/>
          <w:b/>
          <w:bCs/>
          <w:color w:val="DD1D21"/>
        </w:rPr>
        <w:t>WHAT DOES AMD DO?</w:t>
      </w:r>
    </w:p>
    <w:p w:rsidRPr="00363E3C" w:rsidR="00D12787" w:rsidP="5AEF3691" w:rsidRDefault="2A31F59D" w14:paraId="0739C9A7" w14:textId="141E8958">
      <w:pPr>
        <w:spacing w:line="240" w:lineRule="auto"/>
        <w:rPr>
          <w:rFonts w:ascii="ShellBook" w:hAnsi="ShellBook" w:eastAsiaTheme="minorEastAsia"/>
        </w:rPr>
      </w:pPr>
      <w:r w:rsidRPr="00363E3C">
        <w:rPr>
          <w:rFonts w:ascii="ShellBook" w:hAnsi="ShellBook" w:eastAsiaTheme="minorEastAsia"/>
        </w:rPr>
        <w:t xml:space="preserve">The </w:t>
      </w:r>
      <w:r w:rsidRPr="00363E3C" w:rsidR="2E9FE3BC">
        <w:rPr>
          <w:rFonts w:ascii="ShellBook" w:hAnsi="ShellBook" w:eastAsiaTheme="minorEastAsia"/>
        </w:rPr>
        <w:t>AMD t</w:t>
      </w:r>
      <w:r w:rsidRPr="00363E3C">
        <w:rPr>
          <w:rFonts w:ascii="ShellBook" w:hAnsi="ShellBook" w:eastAsiaTheme="minorEastAsia"/>
        </w:rPr>
        <w:t xml:space="preserve">eam </w:t>
      </w:r>
      <w:r w:rsidRPr="00363E3C" w:rsidR="7A6B6833">
        <w:rPr>
          <w:rFonts w:ascii="ShellBook" w:hAnsi="ShellBook" w:eastAsiaTheme="minorEastAsia"/>
        </w:rPr>
        <w:t>supports</w:t>
      </w:r>
      <w:r w:rsidRPr="00363E3C">
        <w:rPr>
          <w:rFonts w:ascii="ShellBook" w:hAnsi="ShellBook" w:eastAsiaTheme="minorEastAsia"/>
        </w:rPr>
        <w:t xml:space="preserve"> application lifecycle management by </w:t>
      </w:r>
      <w:r w:rsidRPr="00363E3C" w:rsidR="7A6B6833">
        <w:rPr>
          <w:rFonts w:ascii="ShellBook" w:hAnsi="ShellBook" w:eastAsiaTheme="minorEastAsia"/>
        </w:rPr>
        <w:t>engaging in</w:t>
      </w:r>
      <w:r w:rsidRPr="00363E3C">
        <w:rPr>
          <w:rFonts w:ascii="ShellBook" w:hAnsi="ShellBook" w:eastAsiaTheme="minorEastAsia"/>
        </w:rPr>
        <w:t xml:space="preserve"> the following activities:</w:t>
      </w:r>
    </w:p>
    <w:p w:rsidRPr="00363E3C" w:rsidR="00D12787" w:rsidP="5AEF3691" w:rsidRDefault="437C2051" w14:paraId="5DB0E56A" w14:textId="6143D29D">
      <w:pPr>
        <w:pStyle w:val="ListParagraph"/>
        <w:numPr>
          <w:ilvl w:val="0"/>
          <w:numId w:val="20"/>
        </w:numPr>
        <w:spacing w:after="0" w:line="240" w:lineRule="auto"/>
        <w:rPr>
          <w:rFonts w:ascii="ShellBook" w:hAnsi="ShellBook" w:eastAsiaTheme="minorEastAsia"/>
        </w:rPr>
      </w:pPr>
      <w:r w:rsidRPr="00363E3C">
        <w:rPr>
          <w:rFonts w:ascii="ShellBook" w:hAnsi="ShellBook" w:eastAsiaTheme="minorEastAsia"/>
        </w:rPr>
        <w:t>Receiving</w:t>
      </w:r>
      <w:r w:rsidRPr="00363E3C" w:rsidR="7E447B78">
        <w:rPr>
          <w:rFonts w:ascii="ShellBook" w:hAnsi="ShellBook" w:eastAsiaTheme="minorEastAsia"/>
        </w:rPr>
        <w:t xml:space="preserve"> application onboarding, </w:t>
      </w:r>
      <w:r w:rsidRPr="00363E3C" w:rsidR="744D236F">
        <w:rPr>
          <w:rFonts w:ascii="ShellBook" w:hAnsi="ShellBook" w:eastAsiaTheme="minorEastAsia"/>
        </w:rPr>
        <w:t>o</w:t>
      </w:r>
      <w:r w:rsidRPr="00363E3C" w:rsidR="7E447B78">
        <w:rPr>
          <w:rFonts w:ascii="ShellBook" w:hAnsi="ShellBook" w:eastAsiaTheme="minorEastAsia"/>
        </w:rPr>
        <w:t xml:space="preserve">ffboarding/retiring, </w:t>
      </w:r>
      <w:r w:rsidRPr="00363E3C" w:rsidR="57ED1234">
        <w:rPr>
          <w:rFonts w:ascii="ShellBook" w:hAnsi="ShellBook" w:eastAsiaTheme="minorEastAsia"/>
        </w:rPr>
        <w:t>and</w:t>
      </w:r>
      <w:r w:rsidRPr="00363E3C" w:rsidR="7E447B78">
        <w:rPr>
          <w:rFonts w:ascii="ShellBook" w:hAnsi="ShellBook" w:eastAsiaTheme="minorEastAsia"/>
        </w:rPr>
        <w:t xml:space="preserve"> upgrade/update</w:t>
      </w:r>
      <w:r w:rsidRPr="00363E3C" w:rsidR="15323C70">
        <w:rPr>
          <w:rFonts w:ascii="ShellBook" w:hAnsi="ShellBook" w:eastAsiaTheme="minorEastAsia"/>
        </w:rPr>
        <w:t xml:space="preserve"> requests</w:t>
      </w:r>
      <w:r w:rsidRPr="00363E3C" w:rsidR="4BCE6FD3">
        <w:rPr>
          <w:rFonts w:ascii="ShellBook" w:hAnsi="ShellBook" w:eastAsiaTheme="minorEastAsia"/>
        </w:rPr>
        <w:t>.</w:t>
      </w:r>
    </w:p>
    <w:p w:rsidRPr="00363E3C" w:rsidR="00D12787" w:rsidP="5AEF3691" w:rsidRDefault="7E447B78" w14:paraId="665DFC68" w14:textId="42FB146B">
      <w:pPr>
        <w:pStyle w:val="ListParagraph"/>
        <w:numPr>
          <w:ilvl w:val="0"/>
          <w:numId w:val="20"/>
        </w:numPr>
        <w:spacing w:after="0" w:line="240" w:lineRule="auto"/>
        <w:rPr>
          <w:rFonts w:ascii="ShellBook" w:hAnsi="ShellBook" w:eastAsiaTheme="minorEastAsia"/>
        </w:rPr>
      </w:pPr>
      <w:r w:rsidRPr="00363E3C">
        <w:rPr>
          <w:rFonts w:ascii="ShellBook" w:hAnsi="ShellBook" w:eastAsiaTheme="minorEastAsia"/>
        </w:rPr>
        <w:t>Co-ordinat</w:t>
      </w:r>
      <w:r w:rsidRPr="00363E3C" w:rsidR="53D8E27E">
        <w:rPr>
          <w:rFonts w:ascii="ShellBook" w:hAnsi="ShellBook" w:eastAsiaTheme="minorEastAsia"/>
        </w:rPr>
        <w:t>ing</w:t>
      </w:r>
      <w:r w:rsidRPr="00363E3C">
        <w:rPr>
          <w:rFonts w:ascii="ShellBook" w:hAnsi="ShellBook" w:eastAsiaTheme="minorEastAsia"/>
        </w:rPr>
        <w:t xml:space="preserve"> and support</w:t>
      </w:r>
      <w:r w:rsidRPr="00363E3C" w:rsidR="3018A636">
        <w:rPr>
          <w:rFonts w:ascii="ShellBook" w:hAnsi="ShellBook" w:eastAsiaTheme="minorEastAsia"/>
        </w:rPr>
        <w:t>ing</w:t>
      </w:r>
      <w:r w:rsidRPr="00363E3C">
        <w:rPr>
          <w:rFonts w:ascii="ShellBook" w:hAnsi="ShellBook" w:eastAsiaTheme="minorEastAsia"/>
        </w:rPr>
        <w:t xml:space="preserve"> application testing</w:t>
      </w:r>
      <w:r w:rsidRPr="00363E3C" w:rsidR="4BCE6FD3">
        <w:rPr>
          <w:rFonts w:ascii="ShellBook" w:hAnsi="ShellBook" w:eastAsiaTheme="minorEastAsia"/>
        </w:rPr>
        <w:t>.</w:t>
      </w:r>
    </w:p>
    <w:p w:rsidRPr="00363E3C" w:rsidR="00D12787" w:rsidP="5AEF3691" w:rsidRDefault="7E447B78" w14:paraId="3EA90703" w14:textId="26727A54">
      <w:pPr>
        <w:pStyle w:val="ListParagraph"/>
        <w:numPr>
          <w:ilvl w:val="0"/>
          <w:numId w:val="20"/>
        </w:numPr>
        <w:spacing w:after="0" w:line="240" w:lineRule="auto"/>
        <w:rPr>
          <w:rFonts w:ascii="ShellBook" w:hAnsi="ShellBook" w:eastAsiaTheme="minorEastAsia"/>
        </w:rPr>
      </w:pPr>
      <w:r w:rsidRPr="00363E3C">
        <w:rPr>
          <w:rFonts w:ascii="ShellBook" w:hAnsi="ShellBook" w:eastAsiaTheme="minorEastAsia"/>
        </w:rPr>
        <w:t>Co-ordinat</w:t>
      </w:r>
      <w:r w:rsidRPr="00363E3C" w:rsidR="644E6FD8">
        <w:rPr>
          <w:rFonts w:ascii="ShellBook" w:hAnsi="ShellBook" w:eastAsiaTheme="minorEastAsia"/>
        </w:rPr>
        <w:t>ing</w:t>
      </w:r>
      <w:r w:rsidRPr="00363E3C">
        <w:rPr>
          <w:rFonts w:ascii="ShellBook" w:hAnsi="ShellBook" w:eastAsiaTheme="minorEastAsia"/>
        </w:rPr>
        <w:t xml:space="preserve"> application deployment (single </w:t>
      </w:r>
      <w:r w:rsidRPr="00363E3C" w:rsidR="151FEF12">
        <w:rPr>
          <w:rFonts w:ascii="ShellBook" w:hAnsi="ShellBook" w:eastAsiaTheme="minorEastAsia"/>
        </w:rPr>
        <w:t>and</w:t>
      </w:r>
      <w:r w:rsidRPr="00363E3C">
        <w:rPr>
          <w:rFonts w:ascii="ShellBook" w:hAnsi="ShellBook" w:eastAsiaTheme="minorEastAsia"/>
        </w:rPr>
        <w:t xml:space="preserve"> cross-platform)</w:t>
      </w:r>
      <w:r w:rsidRPr="00363E3C" w:rsidR="09E46F92">
        <w:rPr>
          <w:rFonts w:ascii="ShellBook" w:hAnsi="ShellBook" w:eastAsiaTheme="minorEastAsia"/>
        </w:rPr>
        <w:t>.</w:t>
      </w:r>
    </w:p>
    <w:p w:rsidRPr="00363E3C" w:rsidR="00D12787" w:rsidP="5AEF3691" w:rsidRDefault="01BFD8E1" w14:paraId="757EC0C6" w14:textId="5D3D0135">
      <w:pPr>
        <w:pStyle w:val="ListParagraph"/>
        <w:numPr>
          <w:ilvl w:val="0"/>
          <w:numId w:val="20"/>
        </w:numPr>
        <w:spacing w:after="0" w:line="240" w:lineRule="auto"/>
        <w:rPr>
          <w:rFonts w:ascii="ShellBook" w:hAnsi="ShellBook" w:eastAsiaTheme="minorEastAsia"/>
        </w:rPr>
      </w:pPr>
      <w:r w:rsidRPr="00363E3C">
        <w:rPr>
          <w:rFonts w:ascii="ShellBook" w:hAnsi="ShellBook" w:eastAsiaTheme="minorEastAsia"/>
        </w:rPr>
        <w:t>Application m</w:t>
      </w:r>
      <w:r w:rsidRPr="00363E3C" w:rsidR="7E447B78">
        <w:rPr>
          <w:rFonts w:ascii="ShellBook" w:hAnsi="ShellBook" w:eastAsiaTheme="minorEastAsia"/>
        </w:rPr>
        <w:t>onitor</w:t>
      </w:r>
      <w:r w:rsidRPr="00363E3C" w:rsidR="3DF18353">
        <w:rPr>
          <w:rFonts w:ascii="ShellBook" w:hAnsi="ShellBook" w:eastAsiaTheme="minorEastAsia"/>
        </w:rPr>
        <w:t xml:space="preserve">ing and </w:t>
      </w:r>
      <w:r w:rsidRPr="00363E3C" w:rsidR="7E447B78">
        <w:rPr>
          <w:rFonts w:ascii="ShellBook" w:hAnsi="ShellBook" w:eastAsiaTheme="minorEastAsia"/>
        </w:rPr>
        <w:t>report</w:t>
      </w:r>
      <w:r w:rsidRPr="00363E3C" w:rsidR="08DC50EC">
        <w:rPr>
          <w:rFonts w:ascii="ShellBook" w:hAnsi="ShellBook" w:eastAsiaTheme="minorEastAsia"/>
        </w:rPr>
        <w:t>ing</w:t>
      </w:r>
      <w:r w:rsidRPr="00363E3C" w:rsidR="7B7289A4">
        <w:rPr>
          <w:rFonts w:ascii="ShellBook" w:hAnsi="ShellBook" w:eastAsiaTheme="minorEastAsia"/>
        </w:rPr>
        <w:t xml:space="preserve"> on </w:t>
      </w:r>
      <w:r w:rsidRPr="00363E3C" w:rsidR="3C8FCF93">
        <w:rPr>
          <w:rFonts w:ascii="ShellBook" w:hAnsi="ShellBook" w:eastAsiaTheme="minorEastAsia"/>
        </w:rPr>
        <w:t>application</w:t>
      </w:r>
      <w:r w:rsidRPr="00363E3C" w:rsidR="5CEC4C5A">
        <w:rPr>
          <w:rFonts w:ascii="ShellBook" w:hAnsi="ShellBook" w:eastAsiaTheme="minorEastAsia"/>
        </w:rPr>
        <w:t xml:space="preserve"> </w:t>
      </w:r>
      <w:r w:rsidRPr="00363E3C" w:rsidR="3C8FCF93">
        <w:rPr>
          <w:rFonts w:ascii="ShellBook" w:hAnsi="ShellBook" w:eastAsiaTheme="minorEastAsia"/>
        </w:rPr>
        <w:t>li</w:t>
      </w:r>
      <w:r w:rsidRPr="00363E3C" w:rsidR="5CEC4C5A">
        <w:rPr>
          <w:rFonts w:ascii="ShellBook" w:hAnsi="ShellBook" w:eastAsiaTheme="minorEastAsia"/>
        </w:rPr>
        <w:t>fe</w:t>
      </w:r>
      <w:r w:rsidRPr="00363E3C" w:rsidR="3C8FCF93">
        <w:rPr>
          <w:rFonts w:ascii="ShellBook" w:hAnsi="ShellBook" w:eastAsiaTheme="minorEastAsia"/>
        </w:rPr>
        <w:t>cycle</w:t>
      </w:r>
      <w:r w:rsidRPr="00363E3C" w:rsidR="5CEC4C5A">
        <w:rPr>
          <w:rFonts w:ascii="ShellBook" w:hAnsi="ShellBook" w:eastAsiaTheme="minorEastAsia"/>
        </w:rPr>
        <w:t xml:space="preserve"> stage</w:t>
      </w:r>
      <w:r w:rsidRPr="00363E3C" w:rsidR="09860802">
        <w:rPr>
          <w:rFonts w:ascii="ShellBook" w:hAnsi="ShellBook" w:eastAsiaTheme="minorEastAsia"/>
        </w:rPr>
        <w:t>s</w:t>
      </w:r>
      <w:r w:rsidRPr="00363E3C" w:rsidR="09E46F92">
        <w:rPr>
          <w:rFonts w:ascii="ShellBook" w:hAnsi="ShellBook" w:eastAsiaTheme="minorEastAsia"/>
        </w:rPr>
        <w:t>.</w:t>
      </w:r>
    </w:p>
    <w:p w:rsidRPr="00363E3C" w:rsidR="00D12787" w:rsidP="4010BCB7" w:rsidRDefault="7E447B78" w14:paraId="1AB65F19" w14:textId="437110DB">
      <w:pPr>
        <w:pStyle w:val="ListParagraph"/>
        <w:numPr>
          <w:ilvl w:val="0"/>
          <w:numId w:val="20"/>
        </w:numPr>
        <w:spacing w:line="240" w:lineRule="auto"/>
        <w:rPr>
          <w:rFonts w:ascii="ShellBook" w:hAnsi="ShellBook" w:eastAsiaTheme="minorEastAsia"/>
        </w:rPr>
      </w:pPr>
      <w:r w:rsidRPr="4010BCB7">
        <w:rPr>
          <w:rFonts w:ascii="ShellBook" w:hAnsi="ShellBook" w:eastAsiaTheme="minorEastAsia"/>
        </w:rPr>
        <w:t>Provid</w:t>
      </w:r>
      <w:r w:rsidRPr="4010BCB7" w:rsidR="41E97E6E">
        <w:rPr>
          <w:rFonts w:ascii="ShellBook" w:hAnsi="ShellBook" w:eastAsiaTheme="minorEastAsia"/>
        </w:rPr>
        <w:t>ing</w:t>
      </w:r>
      <w:r w:rsidRPr="4010BCB7">
        <w:rPr>
          <w:rFonts w:ascii="ShellBook" w:hAnsi="ShellBook" w:eastAsiaTheme="minorEastAsia"/>
        </w:rPr>
        <w:t xml:space="preserve"> </w:t>
      </w:r>
      <w:r w:rsidRPr="4010BCB7" w:rsidR="187C0D50">
        <w:rPr>
          <w:rFonts w:ascii="ShellBook" w:hAnsi="ShellBook" w:eastAsiaTheme="minorEastAsia"/>
        </w:rPr>
        <w:t>l</w:t>
      </w:r>
      <w:r w:rsidRPr="4010BCB7">
        <w:rPr>
          <w:rFonts w:ascii="ShellBook" w:hAnsi="ShellBook" w:eastAsiaTheme="minorEastAsia"/>
        </w:rPr>
        <w:t xml:space="preserve">ifecycle </w:t>
      </w:r>
      <w:r w:rsidRPr="4010BCB7" w:rsidR="1B383DD1">
        <w:rPr>
          <w:rFonts w:ascii="ShellBook" w:hAnsi="ShellBook" w:eastAsiaTheme="minorEastAsia"/>
        </w:rPr>
        <w:t>m</w:t>
      </w:r>
      <w:r w:rsidRPr="4010BCB7">
        <w:rPr>
          <w:rFonts w:ascii="ShellBook" w:hAnsi="ShellBook" w:eastAsiaTheme="minorEastAsia"/>
        </w:rPr>
        <w:t>anagement</w:t>
      </w:r>
      <w:r w:rsidRPr="4010BCB7" w:rsidR="2B3FC790">
        <w:rPr>
          <w:rFonts w:ascii="ShellBook" w:hAnsi="ShellBook" w:eastAsiaTheme="minorEastAsia"/>
        </w:rPr>
        <w:t xml:space="preserve"> consultancy services for </w:t>
      </w:r>
      <w:r w:rsidRPr="4010BCB7" w:rsidR="09860802">
        <w:rPr>
          <w:rFonts w:ascii="ShellBook" w:hAnsi="ShellBook" w:eastAsiaTheme="minorEastAsia"/>
        </w:rPr>
        <w:t xml:space="preserve">Application Owners, Portfolio </w:t>
      </w:r>
      <w:r w:rsidRPr="4010BCB7" w:rsidR="4AEDDFB9">
        <w:rPr>
          <w:rFonts w:ascii="ShellBook" w:hAnsi="ShellBook" w:eastAsiaTheme="minorEastAsia"/>
        </w:rPr>
        <w:t>Managers,</w:t>
      </w:r>
      <w:r w:rsidRPr="4010BCB7" w:rsidR="09860802">
        <w:rPr>
          <w:rFonts w:ascii="ShellBook" w:hAnsi="ShellBook" w:eastAsiaTheme="minorEastAsia"/>
        </w:rPr>
        <w:t xml:space="preserve"> and requestors</w:t>
      </w:r>
      <w:r w:rsidRPr="4010BCB7" w:rsidR="02F24FFA">
        <w:rPr>
          <w:rFonts w:ascii="ShellBook" w:hAnsi="ShellBook" w:eastAsiaTheme="minorEastAsia"/>
        </w:rPr>
        <w:t>.</w:t>
      </w:r>
    </w:p>
    <w:p w:rsidRPr="00363E3C" w:rsidR="21733A9D" w:rsidP="5AEF3691" w:rsidRDefault="25C8E48A" w14:paraId="2147369C" w14:textId="09E8CB24">
      <w:pPr>
        <w:pStyle w:val="ListParagraph"/>
        <w:numPr>
          <w:ilvl w:val="0"/>
          <w:numId w:val="20"/>
        </w:numPr>
        <w:spacing w:line="240" w:lineRule="auto"/>
        <w:rPr>
          <w:rFonts w:ascii="ShellBook" w:hAnsi="ShellBook" w:eastAsiaTheme="minorEastAsia"/>
        </w:rPr>
      </w:pPr>
      <w:r w:rsidRPr="00363E3C">
        <w:rPr>
          <w:rFonts w:ascii="ShellBook" w:hAnsi="ShellBook" w:eastAsiaTheme="minorEastAsia"/>
        </w:rPr>
        <w:t xml:space="preserve">Management of </w:t>
      </w:r>
      <w:r w:rsidRPr="00363E3C" w:rsidR="09860802">
        <w:rPr>
          <w:rFonts w:ascii="ShellBook" w:hAnsi="ShellBook" w:eastAsiaTheme="minorEastAsia"/>
        </w:rPr>
        <w:t>a</w:t>
      </w:r>
      <w:r w:rsidRPr="00363E3C">
        <w:rPr>
          <w:rFonts w:ascii="ShellBook" w:hAnsi="ShellBook" w:eastAsiaTheme="minorEastAsia"/>
        </w:rPr>
        <w:t>pplications step out process, monitoring and reporting of technical debt and providing consolidated overview of application landscape</w:t>
      </w:r>
      <w:r w:rsidRPr="00363E3C" w:rsidR="09860802">
        <w:rPr>
          <w:rFonts w:ascii="ShellBook" w:hAnsi="ShellBook" w:eastAsiaTheme="minorEastAsia"/>
        </w:rPr>
        <w:t>,</w:t>
      </w:r>
      <w:r w:rsidRPr="00363E3C">
        <w:rPr>
          <w:rFonts w:ascii="ShellBook" w:hAnsi="ShellBook" w:eastAsiaTheme="minorEastAsia"/>
        </w:rPr>
        <w:t xml:space="preserve"> through integrated reporting</w:t>
      </w:r>
      <w:r w:rsidRPr="00363E3C" w:rsidR="2EC788B5">
        <w:rPr>
          <w:rFonts w:ascii="ShellBook" w:hAnsi="ShellBook" w:eastAsiaTheme="minorEastAsia"/>
        </w:rPr>
        <w:t>.</w:t>
      </w:r>
    </w:p>
    <w:p w:rsidRPr="00363E3C" w:rsidR="6FCF057F" w:rsidP="4010BCB7" w:rsidRDefault="2AB98A58" w14:paraId="628145FB" w14:textId="13C2B6C7">
      <w:pPr>
        <w:pStyle w:val="ListParagraph"/>
        <w:numPr>
          <w:ilvl w:val="0"/>
          <w:numId w:val="20"/>
        </w:numPr>
        <w:spacing w:line="240" w:lineRule="auto"/>
        <w:rPr>
          <w:rFonts w:ascii="ShellBook" w:hAnsi="ShellBook" w:eastAsiaTheme="minorEastAsia"/>
        </w:rPr>
      </w:pPr>
      <w:r w:rsidRPr="4010BCB7">
        <w:rPr>
          <w:rFonts w:ascii="ShellBook" w:hAnsi="ShellBook" w:eastAsiaTheme="minorEastAsia"/>
        </w:rPr>
        <w:t xml:space="preserve">Facilitating offboarding of applications from </w:t>
      </w:r>
      <w:bookmarkStart w:name="_Int_KTZhNoBY" w:id="2"/>
      <w:r w:rsidRPr="4010BCB7">
        <w:rPr>
          <w:rFonts w:ascii="ShellBook" w:hAnsi="ShellBook" w:eastAsiaTheme="minorEastAsia"/>
        </w:rPr>
        <w:t>IE</w:t>
      </w:r>
      <w:bookmarkEnd w:id="2"/>
      <w:r w:rsidRPr="4010BCB7">
        <w:rPr>
          <w:rFonts w:ascii="ShellBook" w:hAnsi="ShellBook" w:eastAsiaTheme="minorEastAsia"/>
        </w:rPr>
        <w:t xml:space="preserve"> </w:t>
      </w:r>
      <w:r w:rsidRPr="4010BCB7" w:rsidR="09860802">
        <w:rPr>
          <w:rFonts w:ascii="ShellBook" w:hAnsi="ShellBook" w:eastAsiaTheme="minorEastAsia"/>
        </w:rPr>
        <w:t>m</w:t>
      </w:r>
      <w:r w:rsidRPr="4010BCB7">
        <w:rPr>
          <w:rFonts w:ascii="ShellBook" w:hAnsi="ShellBook" w:eastAsiaTheme="minorEastAsia"/>
        </w:rPr>
        <w:t>ode</w:t>
      </w:r>
      <w:r w:rsidRPr="4010BCB7" w:rsidR="5CA73918">
        <w:rPr>
          <w:rFonts w:ascii="ShellBook" w:hAnsi="ShellBook" w:eastAsiaTheme="minorEastAsia"/>
        </w:rPr>
        <w:t>.</w:t>
      </w:r>
    </w:p>
    <w:p w:rsidRPr="00363E3C" w:rsidR="001D23F5" w:rsidP="5AEF3691" w:rsidRDefault="2AB98A58" w14:paraId="2F955FE4" w14:textId="2B14E47F">
      <w:pPr>
        <w:pStyle w:val="ListParagraph"/>
        <w:numPr>
          <w:ilvl w:val="0"/>
          <w:numId w:val="20"/>
        </w:numPr>
        <w:spacing w:line="240" w:lineRule="auto"/>
        <w:rPr>
          <w:rFonts w:ascii="ShellBook" w:hAnsi="ShellBook" w:eastAsiaTheme="minorEastAsia"/>
        </w:rPr>
      </w:pPr>
      <w:r w:rsidRPr="4010BCB7">
        <w:rPr>
          <w:rFonts w:ascii="ShellBook" w:hAnsi="ShellBook" w:eastAsiaTheme="minorEastAsia"/>
        </w:rPr>
        <w:t>Management of browser extensions and office add-ins</w:t>
      </w:r>
      <w:r w:rsidRPr="4010BCB7" w:rsidR="5CA73918">
        <w:rPr>
          <w:rFonts w:ascii="ShellBook" w:hAnsi="ShellBook" w:eastAsiaTheme="minorEastAsia"/>
        </w:rPr>
        <w:t>.</w:t>
      </w:r>
    </w:p>
    <w:p w:rsidRPr="002D21FF" w:rsidR="00FB4AF8" w:rsidP="5AEF3691" w:rsidRDefault="05BFB301" w14:paraId="2851E512" w14:textId="3DB3A388">
      <w:pPr>
        <w:rPr>
          <w:rFonts w:ascii="ShellMedium" w:hAnsi="ShellMedium" w:eastAsiaTheme="minorEastAsia"/>
          <w:b/>
          <w:bCs/>
          <w:color w:val="DD1D21"/>
        </w:rPr>
      </w:pPr>
      <w:r w:rsidRPr="4010BCB7">
        <w:rPr>
          <w:rFonts w:ascii="ShellMedium" w:hAnsi="ShellMedium" w:eastAsiaTheme="minorEastAsia"/>
          <w:b/>
          <w:bCs/>
          <w:color w:val="DD1D21"/>
        </w:rPr>
        <w:t>PRE-REQUISITES:</w:t>
      </w:r>
    </w:p>
    <w:p w:rsidR="0EFF3025" w:rsidP="4010BCB7" w:rsidRDefault="0EFF3025" w14:paraId="7DDD9892" w14:textId="2453CC93">
      <w:pPr>
        <w:pStyle w:val="ListParagraph"/>
        <w:numPr>
          <w:ilvl w:val="0"/>
          <w:numId w:val="22"/>
        </w:numPr>
        <w:rPr>
          <w:rFonts w:ascii="ShellBook" w:hAnsi="ShellBook" w:eastAsia="ShellBook" w:cs="ShellBook"/>
          <w:color w:val="000000" w:themeColor="text1"/>
        </w:rPr>
      </w:pPr>
      <w:r w:rsidRPr="4010BCB7">
        <w:rPr>
          <w:rFonts w:ascii="ShellBook" w:hAnsi="ShellBook" w:eastAsia="ShellBook" w:cs="ShellBook"/>
          <w:color w:val="404040" w:themeColor="text1" w:themeTint="BF"/>
        </w:rPr>
        <w:t>All applications must be registered on ServiceNow (</w:t>
      </w:r>
      <w:hyperlink r:id="rId16">
        <w:r w:rsidRPr="4010BCB7">
          <w:rPr>
            <w:rStyle w:val="Hyperlink"/>
            <w:rFonts w:ascii="ShellBook" w:hAnsi="ShellBook" w:eastAsia="ShellBook" w:cs="ShellBook"/>
          </w:rPr>
          <w:t>How to register an application on ServiceNow</w:t>
        </w:r>
      </w:hyperlink>
      <w:r w:rsidRPr="4010BCB7">
        <w:rPr>
          <w:rFonts w:ascii="ShellBook" w:hAnsi="ShellBook" w:eastAsia="ShellBook" w:cs="ShellBook"/>
          <w:color w:val="000000" w:themeColor="text1"/>
        </w:rPr>
        <w:t>)</w:t>
      </w:r>
    </w:p>
    <w:p w:rsidR="0EFF3025" w:rsidP="4010BCB7" w:rsidRDefault="0EFF3025" w14:paraId="62E8301F" w14:textId="4DDDC1D2">
      <w:pPr>
        <w:pStyle w:val="ListParagraph"/>
        <w:numPr>
          <w:ilvl w:val="0"/>
          <w:numId w:val="22"/>
        </w:numPr>
        <w:rPr>
          <w:rFonts w:ascii="ShellBook" w:hAnsi="ShellBook" w:eastAsia="ShellBook" w:cs="ShellBook"/>
          <w:color w:val="000000" w:themeColor="text1"/>
        </w:rPr>
      </w:pPr>
      <w:r w:rsidRPr="4010BCB7">
        <w:rPr>
          <w:rFonts w:ascii="ShellBook" w:hAnsi="ShellBook" w:eastAsia="ShellBook" w:cs="ShellBook"/>
          <w:color w:val="000000" w:themeColor="text1"/>
        </w:rPr>
        <w:t xml:space="preserve">A valid/operational application service ID (e.g., </w:t>
      </w:r>
      <w:proofErr w:type="spellStart"/>
      <w:r w:rsidRPr="4010BCB7">
        <w:rPr>
          <w:rFonts w:ascii="ShellBook" w:hAnsi="ShellBook" w:eastAsia="ShellBook" w:cs="ShellBook"/>
          <w:color w:val="000000" w:themeColor="text1"/>
        </w:rPr>
        <w:t>PBSxxxxxx</w:t>
      </w:r>
      <w:proofErr w:type="spellEnd"/>
      <w:r w:rsidRPr="4010BCB7">
        <w:rPr>
          <w:rFonts w:ascii="ShellBook" w:hAnsi="ShellBook" w:eastAsia="ShellBook" w:cs="ShellBook"/>
          <w:color w:val="000000" w:themeColor="text1"/>
        </w:rPr>
        <w:t xml:space="preserve">) is available for the specific deployment or an upgrade. Learn more about </w:t>
      </w:r>
      <w:hyperlink r:id="rId17">
        <w:r w:rsidRPr="4010BCB7">
          <w:rPr>
            <w:rStyle w:val="Hyperlink"/>
            <w:rFonts w:ascii="ShellBook" w:hAnsi="ShellBook" w:eastAsia="ShellBook" w:cs="ShellBook"/>
          </w:rPr>
          <w:t>how to create an Application Service ID/Deployment ID on Service Now</w:t>
        </w:r>
      </w:hyperlink>
      <w:r w:rsidRPr="4010BCB7">
        <w:rPr>
          <w:rFonts w:ascii="ShellBook" w:hAnsi="ShellBook" w:eastAsia="ShellBook" w:cs="ShellBook"/>
          <w:color w:val="000000" w:themeColor="text1"/>
        </w:rPr>
        <w:t>.</w:t>
      </w:r>
    </w:p>
    <w:p w:rsidRPr="00363E3C" w:rsidR="00685F47" w:rsidP="5AEF3691" w:rsidRDefault="1F15D642" w14:paraId="746EEF89" w14:textId="3FB62EEB">
      <w:pPr>
        <w:pStyle w:val="ListParagraph"/>
        <w:numPr>
          <w:ilvl w:val="0"/>
          <w:numId w:val="22"/>
        </w:numPr>
        <w:rPr>
          <w:rFonts w:ascii="ShellBook" w:hAnsi="ShellBook" w:eastAsiaTheme="minorEastAsia"/>
        </w:rPr>
      </w:pPr>
      <w:r w:rsidRPr="00363E3C">
        <w:rPr>
          <w:rFonts w:ascii="ShellBook" w:hAnsi="ShellBook" w:eastAsiaTheme="minorEastAsia"/>
        </w:rPr>
        <w:t>Below are the specific approvals needed to successfully process AMD request:</w:t>
      </w:r>
      <w:r w:rsidRPr="00363E3C" w:rsidR="64D2897A">
        <w:rPr>
          <w:rFonts w:ascii="ShellBook" w:hAnsi="ShellBook" w:eastAsiaTheme="minorEastAsia"/>
        </w:rPr>
        <w:t xml:space="preserve"> -</w:t>
      </w:r>
    </w:p>
    <w:tbl>
      <w:tblPr>
        <w:tblW w:w="11080" w:type="dxa"/>
        <w:tblInd w:w="-1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284"/>
        <w:gridCol w:w="1974"/>
        <w:gridCol w:w="542"/>
        <w:gridCol w:w="2150"/>
        <w:gridCol w:w="1905"/>
        <w:gridCol w:w="2355"/>
        <w:gridCol w:w="1870"/>
      </w:tblGrid>
      <w:tr w:rsidRPr="008D462E" w:rsidR="00DC7242" w:rsidTr="4010BCB7" w14:paraId="39DC6EFC" w14:textId="77777777">
        <w:trPr>
          <w:trHeight w:val="915"/>
        </w:trPr>
        <w:tc>
          <w:tcPr>
            <w:tcW w:w="11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41"/>
              <w:gridCol w:w="3917"/>
            </w:tblGrid>
            <w:tr w:rsidRPr="00F050F2" w:rsidR="00DC7242" w:rsidTr="4010BCB7" w14:paraId="1ED64C2A" w14:textId="77777777">
              <w:trPr>
                <w:trHeight w:val="300"/>
              </w:trPr>
              <w:tc>
                <w:tcPr>
                  <w:tcW w:w="6741" w:type="dxa"/>
                  <w:vAlign w:val="center"/>
                </w:tcPr>
                <w:p w:rsidRPr="008D462E" w:rsidR="00DC7242" w:rsidP="5AEF3691" w:rsidRDefault="31DF8BD1" w14:paraId="41A1B768" w14:textId="252E3F99">
                  <w:pPr>
                    <w:jc w:val="right"/>
                    <w:rPr>
                      <w:rFonts w:eastAsiaTheme="minorEastAsia"/>
                      <w:b/>
                      <w:bCs/>
                    </w:rPr>
                  </w:pPr>
                  <w:r w:rsidRPr="00F050F2">
                    <w:rPr>
                      <w:rFonts w:ascii="ShellMedium" w:hAnsi="ShellMedium" w:eastAsiaTheme="minorEastAsia"/>
                      <w:b/>
                      <w:bCs/>
                      <w:noProof/>
                    </w:rPr>
                    <w:lastRenderedPageBreak/>
                    <w:drawing>
                      <wp:inline distT="0" distB="0" distL="0" distR="0" wp14:anchorId="0A016A7B" wp14:editId="6B20B4E1">
                        <wp:extent cx="933450" cy="136270"/>
                        <wp:effectExtent l="0" t="0" r="0" b="0"/>
                        <wp:docPr id="1546714858" name="Picture 1546714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6714858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450" cy="136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050F2">
                    <w:rPr>
                      <w:rFonts w:ascii="ShellMedium" w:hAnsi="ShellMedium" w:eastAsiaTheme="minorEastAsia"/>
                      <w:b/>
                      <w:bCs/>
                    </w:rPr>
                    <w:t xml:space="preserve">   </w:t>
                  </w:r>
                  <w:r w:rsidRPr="00F050F2" w:rsidR="6AC6217E">
                    <w:rPr>
                      <w:rFonts w:ascii="ShellMedium" w:hAnsi="ShellMedium" w:eastAsiaTheme="minorEastAsia"/>
                      <w:b/>
                      <w:bCs/>
                    </w:rPr>
                    <w:t>On submission o</w:t>
                  </w:r>
                  <w:r w:rsidRPr="00F050F2" w:rsidR="78CA0C11">
                    <w:rPr>
                      <w:rFonts w:ascii="ShellMedium" w:hAnsi="ShellMedium" w:eastAsiaTheme="minorEastAsia"/>
                      <w:b/>
                      <w:bCs/>
                    </w:rPr>
                    <w:t>f</w:t>
                  </w:r>
                  <w:r w:rsidRPr="00F050F2" w:rsidR="6AC6217E">
                    <w:rPr>
                      <w:rFonts w:ascii="ShellMedium" w:hAnsi="ShellMedium" w:eastAsiaTheme="minorEastAsia"/>
                      <w:b/>
                      <w:bCs/>
                    </w:rPr>
                    <w:t xml:space="preserve"> request</w:t>
                  </w:r>
                </w:p>
              </w:tc>
              <w:tc>
                <w:tcPr>
                  <w:tcW w:w="3917" w:type="dxa"/>
                  <w:vAlign w:val="center"/>
                </w:tcPr>
                <w:p w:rsidRPr="00F050F2" w:rsidR="00DC7242" w:rsidP="4010BCB7" w:rsidRDefault="77E467C6" w14:paraId="7405D556" w14:textId="79FD8F14">
                  <w:pPr>
                    <w:jc w:val="right"/>
                    <w:rPr>
                      <w:rFonts w:ascii="ShellMedium" w:hAnsi="ShellMedium" w:eastAsiaTheme="minorEastAsia"/>
                      <w:b/>
                      <w:bC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143E1B6" wp14:editId="732E0ABB">
                        <wp:extent cx="263208" cy="256764"/>
                        <wp:effectExtent l="0" t="0" r="3810" b="0"/>
                        <wp:docPr id="429490345" name="Graphic 429490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phic 429490345"/>
                                <pic:cNvPicPr/>
                              </pic:nvPicPr>
                              <pic:blipFill>
                                <a:blip r:embed="rId19">
                                  <a:extLs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208" cy="2567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4010BCB7" w:rsidR="2B8D4896">
                    <w:rPr>
                      <w:rFonts w:ascii="ShellMedium" w:hAnsi="ShellMedium" w:eastAsiaTheme="minorEastAsia"/>
                      <w:b/>
                      <w:bCs/>
                    </w:rPr>
                    <w:t xml:space="preserve"> Before product</w:t>
                  </w:r>
                  <w:r w:rsidRPr="4010BCB7" w:rsidR="71DA1DCA">
                    <w:rPr>
                      <w:rFonts w:ascii="ShellMedium" w:hAnsi="ShellMedium" w:eastAsiaTheme="minorEastAsia"/>
                      <w:b/>
                      <w:bCs/>
                    </w:rPr>
                    <w:t>ion</w:t>
                  </w:r>
                  <w:r w:rsidRPr="4010BCB7" w:rsidR="2B8D4896">
                    <w:rPr>
                      <w:rFonts w:ascii="ShellMedium" w:hAnsi="ShellMedium" w:eastAsiaTheme="minorEastAsia"/>
                      <w:b/>
                      <w:bCs/>
                    </w:rPr>
                    <w:t xml:space="preserve"> release</w:t>
                  </w:r>
                </w:p>
              </w:tc>
            </w:tr>
          </w:tbl>
          <w:p w:rsidRPr="008D462E" w:rsidR="00DC7242" w:rsidP="5AEF3691" w:rsidRDefault="00DC7242" w14:paraId="197508B9" w14:textId="77777777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</w:tc>
      </w:tr>
      <w:tr w:rsidRPr="008D462E" w:rsidR="00665451" w:rsidTr="4010BCB7" w14:paraId="4E86505E" w14:textId="77777777">
        <w:trPr>
          <w:trHeight w:val="812"/>
        </w:trPr>
        <w:tc>
          <w:tcPr>
            <w:tcW w:w="2800" w:type="dxa"/>
            <w:gridSpan w:val="3"/>
            <w:tcBorders>
              <w:top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Pr="00F050F2" w:rsidR="00665451" w:rsidP="5AEF3691" w:rsidRDefault="69248C66" w14:paraId="5EE84517" w14:textId="77777777">
            <w:pPr>
              <w:spacing w:after="0" w:line="240" w:lineRule="auto"/>
              <w:rPr>
                <w:rFonts w:ascii="ShellMedium" w:hAnsi="ShellMedium" w:eastAsiaTheme="minorEastAsia"/>
                <w:b/>
                <w:bCs/>
              </w:rPr>
            </w:pPr>
            <w:r w:rsidRPr="00F050F2">
              <w:rPr>
                <w:rFonts w:ascii="ShellMedium" w:hAnsi="ShellMedium" w:eastAsiaTheme="minorEastAsia"/>
                <w:b/>
                <w:bCs/>
              </w:rPr>
              <w:t>Approval Needed from</w:t>
            </w:r>
          </w:p>
        </w:tc>
        <w:tc>
          <w:tcPr>
            <w:tcW w:w="2150" w:type="dxa"/>
            <w:vMerge w:val="restart"/>
            <w:tcBorders>
              <w:top w:val="nil"/>
            </w:tcBorders>
            <w:shd w:val="clear" w:color="auto" w:fill="D9D9D9" w:themeFill="background1" w:themeFillShade="D9"/>
            <w:vAlign w:val="center"/>
            <w:hideMark/>
          </w:tcPr>
          <w:p w:rsidRPr="00F050F2" w:rsidR="00665451" w:rsidP="5AEF3691" w:rsidRDefault="69248C66" w14:paraId="0FAF79F8" w14:textId="77777777">
            <w:pPr>
              <w:spacing w:after="0" w:line="240" w:lineRule="auto"/>
              <w:jc w:val="center"/>
              <w:rPr>
                <w:rFonts w:ascii="ShellMedium" w:hAnsi="ShellMedium" w:eastAsiaTheme="minorEastAsia"/>
                <w:b/>
                <w:bCs/>
              </w:rPr>
            </w:pPr>
            <w:r w:rsidRPr="00F050F2">
              <w:rPr>
                <w:rFonts w:ascii="ShellMedium" w:hAnsi="ShellMedium" w:eastAsiaTheme="minorEastAsia"/>
                <w:b/>
                <w:bCs/>
              </w:rPr>
              <w:t>Line Manager's Approval (via ServiceNow)</w:t>
            </w:r>
          </w:p>
        </w:tc>
        <w:tc>
          <w:tcPr>
            <w:tcW w:w="1905" w:type="dxa"/>
            <w:vMerge w:val="restart"/>
            <w:tcBorders>
              <w:top w:val="nil"/>
            </w:tcBorders>
            <w:shd w:val="clear" w:color="auto" w:fill="D9D9D9" w:themeFill="background1" w:themeFillShade="D9"/>
            <w:vAlign w:val="center"/>
            <w:hideMark/>
          </w:tcPr>
          <w:p w:rsidRPr="00F050F2" w:rsidR="00665451" w:rsidP="5AEF3691" w:rsidRDefault="69248C66" w14:paraId="1D4B8D27" w14:textId="77777777">
            <w:pPr>
              <w:spacing w:after="0" w:line="240" w:lineRule="auto"/>
              <w:jc w:val="center"/>
              <w:rPr>
                <w:rFonts w:ascii="ShellMedium" w:hAnsi="ShellMedium" w:eastAsiaTheme="minorEastAsia"/>
                <w:b/>
                <w:bCs/>
              </w:rPr>
            </w:pPr>
            <w:r w:rsidRPr="00F050F2">
              <w:rPr>
                <w:rFonts w:ascii="ShellMedium" w:hAnsi="ShellMedium" w:eastAsiaTheme="minorEastAsia"/>
                <w:b/>
                <w:bCs/>
              </w:rPr>
              <w:t>BAO/ CI Owner / Portfolio Manager</w:t>
            </w:r>
          </w:p>
          <w:p w:rsidRPr="00F050F2" w:rsidR="00665451" w:rsidP="5AEF3691" w:rsidRDefault="00665451" w14:paraId="0A3F7926" w14:textId="55EAF4F6">
            <w:pPr>
              <w:spacing w:after="0" w:line="240" w:lineRule="auto"/>
              <w:jc w:val="center"/>
              <w:rPr>
                <w:rFonts w:ascii="ShellMedium" w:hAnsi="ShellMedium" w:eastAsiaTheme="minorEastAsia"/>
                <w:b/>
                <w:bCs/>
              </w:rPr>
            </w:pPr>
          </w:p>
        </w:tc>
        <w:tc>
          <w:tcPr>
            <w:tcW w:w="2355" w:type="dxa"/>
            <w:vMerge w:val="restart"/>
            <w:tcBorders>
              <w:top w:val="nil"/>
            </w:tcBorders>
            <w:shd w:val="clear" w:color="auto" w:fill="D9D9D9" w:themeFill="background1" w:themeFillShade="D9"/>
            <w:vAlign w:val="center"/>
            <w:hideMark/>
          </w:tcPr>
          <w:p w:rsidRPr="00F050F2" w:rsidR="00665451" w:rsidP="4010BCB7" w:rsidRDefault="49B3CBBC" w14:paraId="40176B70" w14:textId="2ECAB9A1">
            <w:pPr>
              <w:spacing w:after="0" w:line="240" w:lineRule="auto"/>
              <w:jc w:val="center"/>
              <w:rPr>
                <w:rFonts w:ascii="ShellMedium" w:hAnsi="ShellMedium" w:eastAsiaTheme="minorEastAsia"/>
                <w:b/>
                <w:bCs/>
              </w:rPr>
            </w:pPr>
            <w:r w:rsidRPr="4010BCB7">
              <w:rPr>
                <w:rFonts w:ascii="ShellMedium" w:hAnsi="ShellMedium" w:eastAsiaTheme="minorEastAsia"/>
                <w:b/>
                <w:bCs/>
              </w:rPr>
              <w:t xml:space="preserve">Valid </w:t>
            </w:r>
            <w:r w:rsidRPr="4010BCB7" w:rsidR="02626B61">
              <w:rPr>
                <w:rFonts w:ascii="ShellMedium" w:hAnsi="ShellMedium" w:eastAsiaTheme="minorEastAsia"/>
                <w:b/>
                <w:bCs/>
              </w:rPr>
              <w:t>IRM (Information Risk Management)</w:t>
            </w:r>
            <w:r w:rsidRPr="4010BCB7">
              <w:rPr>
                <w:rFonts w:ascii="ShellMedium" w:hAnsi="ShellMedium" w:eastAsiaTheme="minorEastAsia"/>
                <w:b/>
                <w:bCs/>
              </w:rPr>
              <w:t xml:space="preserve"> Assessment finding / Approval</w:t>
            </w:r>
          </w:p>
        </w:tc>
        <w:tc>
          <w:tcPr>
            <w:tcW w:w="1870" w:type="dxa"/>
            <w:vMerge w:val="restart"/>
            <w:tcBorders>
              <w:top w:val="nil"/>
            </w:tcBorders>
            <w:shd w:val="clear" w:color="auto" w:fill="D9D9D9" w:themeFill="background1" w:themeFillShade="D9"/>
            <w:vAlign w:val="center"/>
            <w:hideMark/>
          </w:tcPr>
          <w:p w:rsidRPr="00F050F2" w:rsidR="00665451" w:rsidP="4010BCB7" w:rsidRDefault="49B3CBBC" w14:paraId="5D819036" w14:textId="2D301293">
            <w:pPr>
              <w:spacing w:after="0" w:line="240" w:lineRule="auto"/>
              <w:jc w:val="center"/>
              <w:rPr>
                <w:rFonts w:ascii="ShellMedium" w:hAnsi="ShellMedium" w:eastAsiaTheme="minorEastAsia"/>
                <w:b/>
                <w:bCs/>
              </w:rPr>
            </w:pPr>
            <w:r w:rsidRPr="4010BCB7">
              <w:rPr>
                <w:rFonts w:ascii="ShellMedium" w:hAnsi="ShellMedium" w:eastAsiaTheme="minorEastAsia"/>
                <w:b/>
                <w:bCs/>
              </w:rPr>
              <w:t xml:space="preserve">Completed </w:t>
            </w:r>
            <w:r w:rsidRPr="4010BCB7" w:rsidR="2D3099A9">
              <w:rPr>
                <w:rFonts w:ascii="ShellMedium" w:hAnsi="ShellMedium" w:eastAsiaTheme="minorEastAsia"/>
                <w:b/>
                <w:bCs/>
              </w:rPr>
              <w:t>ECCN (Export Control Classification Number)</w:t>
            </w:r>
            <w:r w:rsidRPr="4010BCB7">
              <w:rPr>
                <w:rFonts w:ascii="ShellMedium" w:hAnsi="ShellMedium" w:eastAsiaTheme="minorEastAsia"/>
                <w:b/>
                <w:bCs/>
              </w:rPr>
              <w:t xml:space="preserve"> Assessment</w:t>
            </w:r>
          </w:p>
        </w:tc>
      </w:tr>
      <w:tr w:rsidRPr="008D462E" w:rsidR="00665451" w:rsidTr="4010BCB7" w14:paraId="0D2262E8" w14:textId="77777777">
        <w:trPr>
          <w:trHeight w:val="33"/>
        </w:trPr>
        <w:tc>
          <w:tcPr>
            <w:tcW w:w="284" w:type="dxa"/>
            <w:shd w:val="clear" w:color="auto" w:fill="D9D9D9" w:themeFill="background1" w:themeFillShade="D9"/>
            <w:noWrap/>
            <w:vAlign w:val="center"/>
            <w:hideMark/>
          </w:tcPr>
          <w:p w:rsidRPr="008D462E" w:rsidR="00665451" w:rsidP="5AEF3691" w:rsidRDefault="00665451" w14:paraId="5A75CF5E" w14:textId="683BB836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</w:tc>
        <w:tc>
          <w:tcPr>
            <w:tcW w:w="1974" w:type="dxa"/>
            <w:shd w:val="clear" w:color="auto" w:fill="D9D9D9" w:themeFill="background1" w:themeFillShade="D9"/>
            <w:vAlign w:val="center"/>
          </w:tcPr>
          <w:p w:rsidRPr="00BD4948" w:rsidR="00665451" w:rsidP="5AEF3691" w:rsidRDefault="69248C66" w14:paraId="74A12ADA" w14:textId="5616EFD2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 w:rsidRPr="00F050F2">
              <w:rPr>
                <w:rFonts w:ascii="ShellMedium" w:hAnsi="ShellMedium" w:eastAsiaTheme="minorEastAsia"/>
                <w:b/>
                <w:bCs/>
              </w:rPr>
              <w:t>Platform</w:t>
            </w:r>
          </w:p>
        </w:tc>
        <w:tc>
          <w:tcPr>
            <w:tcW w:w="542" w:type="dxa"/>
            <w:shd w:val="clear" w:color="auto" w:fill="D9D9D9" w:themeFill="background1" w:themeFillShade="D9"/>
            <w:vAlign w:val="center"/>
          </w:tcPr>
          <w:p w:rsidRPr="008D462E" w:rsidR="00665451" w:rsidP="5AEF3691" w:rsidRDefault="00665451" w14:paraId="11C5FD71" w14:textId="411EECF8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</w:p>
        </w:tc>
        <w:tc>
          <w:tcPr>
            <w:tcW w:w="2150" w:type="dxa"/>
            <w:vMerge/>
            <w:vAlign w:val="center"/>
            <w:hideMark/>
          </w:tcPr>
          <w:p w:rsidRPr="008D462E" w:rsidR="00665451" w:rsidP="00270FFD" w:rsidRDefault="00665451" w14:paraId="7398A2FA" w14:textId="77777777">
            <w:pPr>
              <w:spacing w:after="0" w:line="240" w:lineRule="auto"/>
              <w:jc w:val="center"/>
              <w:rPr>
                <w:rFonts w:ascii="ShellMedium" w:hAnsi="ShellMedium" w:eastAsia="Times New Roman" w:cs="Calibri"/>
                <w:color w:val="000000"/>
              </w:rPr>
            </w:pPr>
          </w:p>
        </w:tc>
        <w:tc>
          <w:tcPr>
            <w:tcW w:w="1905" w:type="dxa"/>
            <w:vMerge/>
            <w:vAlign w:val="center"/>
            <w:hideMark/>
          </w:tcPr>
          <w:p w:rsidRPr="008D462E" w:rsidR="00665451" w:rsidP="00270FFD" w:rsidRDefault="00665451" w14:paraId="486D3CB9" w14:textId="77777777">
            <w:pPr>
              <w:spacing w:after="0" w:line="240" w:lineRule="auto"/>
              <w:jc w:val="center"/>
              <w:rPr>
                <w:rFonts w:ascii="ShellMedium" w:hAnsi="ShellMedium" w:eastAsia="Times New Roman" w:cs="Calibri"/>
                <w:color w:val="000000"/>
              </w:rPr>
            </w:pPr>
          </w:p>
        </w:tc>
        <w:tc>
          <w:tcPr>
            <w:tcW w:w="2355" w:type="dxa"/>
            <w:vMerge/>
            <w:vAlign w:val="center"/>
            <w:hideMark/>
          </w:tcPr>
          <w:p w:rsidRPr="008D462E" w:rsidR="00665451" w:rsidP="00270FFD" w:rsidRDefault="00665451" w14:paraId="21BF5C93" w14:textId="77777777">
            <w:pPr>
              <w:spacing w:after="0" w:line="240" w:lineRule="auto"/>
              <w:jc w:val="center"/>
              <w:rPr>
                <w:rFonts w:ascii="ShellMedium" w:hAnsi="ShellMedium" w:eastAsia="Times New Roman" w:cs="Calibri"/>
                <w:color w:val="000000"/>
              </w:rPr>
            </w:pPr>
          </w:p>
        </w:tc>
        <w:tc>
          <w:tcPr>
            <w:tcW w:w="1870" w:type="dxa"/>
            <w:vMerge/>
            <w:vAlign w:val="center"/>
            <w:hideMark/>
          </w:tcPr>
          <w:p w:rsidRPr="008D462E" w:rsidR="00665451" w:rsidP="00270FFD" w:rsidRDefault="00665451" w14:paraId="454F454D" w14:textId="77777777">
            <w:pPr>
              <w:spacing w:after="0" w:line="240" w:lineRule="auto"/>
              <w:jc w:val="center"/>
              <w:rPr>
                <w:rFonts w:ascii="ShellMedium" w:hAnsi="ShellMedium" w:eastAsia="Times New Roman" w:cs="Calibri"/>
                <w:color w:val="000000"/>
              </w:rPr>
            </w:pPr>
          </w:p>
        </w:tc>
      </w:tr>
      <w:tr w:rsidRPr="008D462E" w:rsidR="00665451" w:rsidTr="4010BCB7" w14:paraId="0774332B" w14:textId="77777777">
        <w:trPr>
          <w:trHeight w:val="1939"/>
        </w:trPr>
        <w:tc>
          <w:tcPr>
            <w:tcW w:w="2800" w:type="dxa"/>
            <w:gridSpan w:val="3"/>
            <w:shd w:val="clear" w:color="auto" w:fill="FFFFFF" w:themeFill="background1"/>
            <w:noWrap/>
            <w:vAlign w:val="center"/>
            <w:hideMark/>
          </w:tcPr>
          <w:p w:rsidRPr="00BD4948" w:rsidR="00665451" w:rsidP="5AEF3691" w:rsidRDefault="69248C66" w14:paraId="7B392024" w14:textId="0E03001C">
            <w:pPr>
              <w:spacing w:after="0" w:line="240" w:lineRule="auto"/>
              <w:jc w:val="center"/>
              <w:rPr>
                <w:rFonts w:eastAsiaTheme="minorEastAsia"/>
                <w:b/>
                <w:bCs/>
                <w:color w:val="404040" w:themeColor="text1" w:themeTint="BF"/>
              </w:rPr>
            </w:pPr>
            <w:del w:author="Patel, Vinay SITILTD-PTIY/ESC" w:date="2023-12-13T16:41:00Z" w:id="3">
              <w:r w:rsidDel="000E7CA1">
                <w:rPr>
                  <w:noProof/>
                </w:rPr>
                <w:drawing>
                  <wp:inline distT="0" distB="0" distL="0" distR="0" wp14:anchorId="5AF4D2A1" wp14:editId="5CB3E887">
                    <wp:extent cx="866775" cy="866775"/>
                    <wp:effectExtent l="0" t="0" r="9525" b="9525"/>
                    <wp:docPr id="10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/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6775" cy="866775"/>
                            </a:xfrm>
                            <a:prstGeom prst="rect">
                              <a:avLst/>
                            </a:prstGeom>
                            <a:effectLst/>
                          </pic:spPr>
                        </pic:pic>
                      </a:graphicData>
                    </a:graphic>
                  </wp:inline>
                </w:drawing>
              </w:r>
            </w:del>
            <w:ins w:author="Patel, Vinay SITILTD-PTIY/ESC" w:date="2023-12-13T16:41:00Z" w:id="4">
              <w:r w:rsidR="000E7CA1">
                <w:rPr>
                  <w:rFonts w:eastAsiaTheme="minorEastAsia"/>
                  <w:b/>
                  <w:bCs/>
                  <w:noProof/>
                  <w:color w:val="404040" w:themeColor="text1" w:themeTint="BF"/>
                </w:rPr>
                <w:drawing>
                  <wp:inline distT="0" distB="0" distL="0" distR="0" wp14:anchorId="2427EE91" wp14:editId="47207F40">
                    <wp:extent cx="857250" cy="907537"/>
                    <wp:effectExtent l="0" t="0" r="0" b="0"/>
                    <wp:docPr id="922540149" name="Picture 3" descr="A computer screen with a blue circle&#10;&#10;Description automatically generate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22540149" name="Picture 3" descr="A computer screen with a blue circle&#10;&#10;Description automatically generated"/>
                            <pic:cNvPicPr/>
                          </pic:nvPicPr>
                          <pic:blipFill rotWithShape="1"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9876" t="31093" r="40215" b="31450"/>
                            <a:stretch/>
                          </pic:blipFill>
                          <pic:spPr bwMode="auto">
                            <a:xfrm>
                              <a:off x="0" y="0"/>
                              <a:ext cx="899509" cy="9522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:rsidRPr="00ED2BDF" w:rsidR="00665451" w:rsidP="5AEF3691" w:rsidRDefault="69248C66" w14:paraId="5992F851" w14:textId="77777777">
            <w:pPr>
              <w:spacing w:after="0" w:line="240" w:lineRule="auto"/>
              <w:jc w:val="center"/>
              <w:rPr>
                <w:rFonts w:ascii="ShellMedium" w:hAnsi="ShellMedium" w:eastAsiaTheme="minorEastAsia"/>
                <w:b/>
                <w:bCs/>
                <w:color w:val="595959" w:themeColor="text1" w:themeTint="A6"/>
              </w:rPr>
            </w:pPr>
            <w:r w:rsidRPr="00ED2BDF">
              <w:rPr>
                <w:rFonts w:ascii="ShellMedium" w:hAnsi="ShellMedium" w:eastAsiaTheme="minorEastAsia"/>
                <w:b/>
                <w:bCs/>
                <w:color w:val="595959" w:themeColor="text1" w:themeTint="A6"/>
              </w:rPr>
              <w:t>Windows &amp; Mac</w:t>
            </w:r>
          </w:p>
          <w:p w:rsidRPr="00BD4948" w:rsidR="00665451" w:rsidP="5AEF3691" w:rsidRDefault="00665451" w14:paraId="764D2359" w14:textId="77777777">
            <w:pPr>
              <w:spacing w:after="0" w:line="240" w:lineRule="auto"/>
              <w:jc w:val="center"/>
              <w:rPr>
                <w:rFonts w:eastAsiaTheme="minorEastAsia"/>
                <w:b/>
                <w:bCs/>
                <w:color w:val="404040" w:themeColor="text1" w:themeTint="BF"/>
              </w:rPr>
            </w:pPr>
          </w:p>
        </w:tc>
        <w:tc>
          <w:tcPr>
            <w:tcW w:w="4055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Pr="008D462E" w:rsidR="00665451" w:rsidP="5AEF3691" w:rsidRDefault="142151FB" w14:paraId="01686BCB" w14:textId="68DC19C3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8D2D470" wp14:editId="42ED5A6C">
                  <wp:extent cx="1552575" cy="226653"/>
                  <wp:effectExtent l="0" t="0" r="0" b="0"/>
                  <wp:docPr id="931293682" name="Picture 931293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293682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226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5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Pr="008D462E" w:rsidR="00665451" w:rsidP="5AEF3691" w:rsidRDefault="69248C66" w14:paraId="684057C6" w14:textId="2E1E7C54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D6785AD" wp14:editId="656320D0">
                  <wp:extent cx="476885" cy="465210"/>
                  <wp:effectExtent l="0" t="0" r="0" b="0"/>
                  <wp:docPr id="448385180" name="Graphic 448385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448385180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5" cy="46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8D462E" w:rsidR="00665451" w:rsidTr="4010BCB7" w14:paraId="5493B6A0" w14:textId="77777777">
        <w:trPr>
          <w:trHeight w:val="1939"/>
        </w:trPr>
        <w:tc>
          <w:tcPr>
            <w:tcW w:w="2800" w:type="dxa"/>
            <w:gridSpan w:val="3"/>
            <w:shd w:val="clear" w:color="auto" w:fill="FFFFFF" w:themeFill="background1"/>
            <w:noWrap/>
            <w:vAlign w:val="center"/>
            <w:hideMark/>
          </w:tcPr>
          <w:p w:rsidRPr="00BD4948" w:rsidR="00665451" w:rsidP="5AEF3691" w:rsidRDefault="69248C66" w14:paraId="0FDBA788" w14:textId="77777777">
            <w:pPr>
              <w:spacing w:after="0" w:line="240" w:lineRule="auto"/>
              <w:jc w:val="center"/>
              <w:rPr>
                <w:rFonts w:eastAsiaTheme="minorEastAsia"/>
                <w:b/>
                <w:bCs/>
                <w:color w:val="404040" w:themeColor="text1" w:themeTint="BF"/>
              </w:rPr>
            </w:pPr>
            <w:r>
              <w:rPr>
                <w:noProof/>
              </w:rPr>
              <w:drawing>
                <wp:inline distT="0" distB="0" distL="0" distR="0" wp14:anchorId="4CF82FE7" wp14:editId="233A2225">
                  <wp:extent cx="915956" cy="8858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956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ED2BDF" w:rsidR="00665451" w:rsidP="5AEF3691" w:rsidRDefault="69248C66" w14:paraId="78B6B4A4" w14:textId="77777777">
            <w:pPr>
              <w:spacing w:after="0" w:line="240" w:lineRule="auto"/>
              <w:jc w:val="center"/>
              <w:rPr>
                <w:rFonts w:ascii="ShellMedium" w:hAnsi="ShellMedium" w:eastAsiaTheme="minorEastAsia"/>
                <w:b/>
                <w:bCs/>
                <w:color w:val="595959" w:themeColor="text1" w:themeTint="A6"/>
              </w:rPr>
            </w:pPr>
            <w:r w:rsidRPr="00ED2BDF">
              <w:rPr>
                <w:rFonts w:ascii="ShellMedium" w:hAnsi="ShellMedium" w:eastAsiaTheme="minorEastAsia"/>
                <w:b/>
                <w:bCs/>
                <w:color w:val="595959" w:themeColor="text1" w:themeTint="A6"/>
              </w:rPr>
              <w:t>Virtual Connect Apps</w:t>
            </w:r>
          </w:p>
          <w:p w:rsidRPr="00BD4948" w:rsidR="00665451" w:rsidP="5AEF3691" w:rsidRDefault="00665451" w14:paraId="143CE62D" w14:textId="77777777">
            <w:pPr>
              <w:spacing w:after="0" w:line="240" w:lineRule="auto"/>
              <w:jc w:val="center"/>
              <w:rPr>
                <w:rFonts w:eastAsiaTheme="minorEastAsia"/>
                <w:b/>
                <w:bCs/>
                <w:color w:val="404040" w:themeColor="text1" w:themeTint="BF"/>
              </w:rPr>
            </w:pPr>
          </w:p>
        </w:tc>
        <w:tc>
          <w:tcPr>
            <w:tcW w:w="4055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Pr="008D462E" w:rsidR="00665451" w:rsidP="5AEF3691" w:rsidRDefault="54F9A6DC" w14:paraId="6FBCB301" w14:textId="335456F5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EB0D51E" wp14:editId="1DCFF740">
                  <wp:extent cx="1552575" cy="226653"/>
                  <wp:effectExtent l="0" t="0" r="0" b="0"/>
                  <wp:docPr id="1998320468" name="Picture 1998320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8320468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226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5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Pr="008D462E" w:rsidR="00665451" w:rsidP="5AEF3691" w:rsidRDefault="69248C66" w14:paraId="7861A213" w14:textId="3278D44F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D783150" wp14:editId="6F8EE908">
                  <wp:extent cx="476885" cy="465210"/>
                  <wp:effectExtent l="0" t="0" r="0" b="0"/>
                  <wp:docPr id="19710766" name="Graphic 19710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9710766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5" cy="46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8D462E" w:rsidR="001C5205" w:rsidTr="4010BCB7" w14:paraId="7C1226CC" w14:textId="77777777">
        <w:trPr>
          <w:trHeight w:val="1939"/>
        </w:trPr>
        <w:tc>
          <w:tcPr>
            <w:tcW w:w="2800" w:type="dxa"/>
            <w:gridSpan w:val="3"/>
            <w:shd w:val="clear" w:color="auto" w:fill="FFFFFF" w:themeFill="background1"/>
            <w:noWrap/>
            <w:vAlign w:val="center"/>
            <w:hideMark/>
          </w:tcPr>
          <w:p w:rsidRPr="00F050F2" w:rsidR="001C5205" w:rsidP="5AEF3691" w:rsidRDefault="6E58278D" w14:paraId="41D1FE8D" w14:textId="77777777">
            <w:pPr>
              <w:spacing w:after="0" w:line="240" w:lineRule="auto"/>
              <w:jc w:val="center"/>
              <w:rPr>
                <w:rFonts w:ascii="ShellMedium" w:hAnsi="ShellMedium" w:eastAsiaTheme="minorEastAsia"/>
                <w:b/>
                <w:bCs/>
              </w:rPr>
            </w:pPr>
            <w:r w:rsidRPr="00F050F2">
              <w:rPr>
                <w:rFonts w:ascii="ShellMedium" w:hAnsi="ShellMedium" w:eastAsiaTheme="minorEastAsia"/>
                <w:b/>
                <w:bCs/>
                <w:noProof/>
              </w:rPr>
              <w:drawing>
                <wp:inline distT="0" distB="0" distL="0" distR="0" wp14:anchorId="4065D460" wp14:editId="09FA8F2A">
                  <wp:extent cx="866775" cy="8667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ED2BDF" w:rsidR="001C5205" w:rsidP="5AEF3691" w:rsidRDefault="6E58278D" w14:paraId="301F4CAD" w14:textId="77777777">
            <w:pPr>
              <w:spacing w:after="0" w:line="240" w:lineRule="auto"/>
              <w:jc w:val="center"/>
              <w:rPr>
                <w:rFonts w:ascii="ShellMedium" w:hAnsi="ShellMedium" w:eastAsiaTheme="minorEastAsia"/>
                <w:b/>
                <w:bCs/>
                <w:color w:val="595959" w:themeColor="text1" w:themeTint="A6"/>
              </w:rPr>
            </w:pPr>
            <w:r w:rsidRPr="00ED2BDF">
              <w:rPr>
                <w:rFonts w:ascii="ShellMedium" w:hAnsi="ShellMedium" w:eastAsiaTheme="minorEastAsia"/>
                <w:b/>
                <w:bCs/>
                <w:color w:val="595959" w:themeColor="text1" w:themeTint="A6"/>
              </w:rPr>
              <w:t>B2C/B2E Mobile Apps</w:t>
            </w:r>
          </w:p>
          <w:p w:rsidRPr="00F050F2" w:rsidR="001C5205" w:rsidP="5AEF3691" w:rsidRDefault="001C5205" w14:paraId="3BCD6070" w14:textId="77777777">
            <w:pPr>
              <w:spacing w:after="0" w:line="240" w:lineRule="auto"/>
              <w:jc w:val="center"/>
              <w:rPr>
                <w:rFonts w:ascii="ShellMedium" w:hAnsi="ShellMedium" w:eastAsiaTheme="minorEastAsia"/>
                <w:b/>
                <w:bCs/>
              </w:rPr>
            </w:pPr>
          </w:p>
        </w:tc>
        <w:tc>
          <w:tcPr>
            <w:tcW w:w="4055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Pr="008D462E" w:rsidR="001C5205" w:rsidP="5AEF3691" w:rsidRDefault="1757D329" w14:paraId="2A6842F5" w14:textId="32065BD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756D6F20" wp14:editId="6898EF58">
                  <wp:extent cx="1552575" cy="226653"/>
                  <wp:effectExtent l="0" t="0" r="0" b="0"/>
                  <wp:docPr id="1024861720" name="Picture 1024861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861720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226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5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Pr="008D462E" w:rsidR="001C5205" w:rsidP="5AEF3691" w:rsidRDefault="6E58278D" w14:paraId="569DBABF" w14:textId="450C9894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A43557A" wp14:editId="1A229F07">
                  <wp:extent cx="476885" cy="465210"/>
                  <wp:effectExtent l="0" t="0" r="0" b="0"/>
                  <wp:docPr id="1411238151" name="Graphic 1411238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411238151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5" cy="46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8D462E" w:rsidR="001C5205" w:rsidTr="4010BCB7" w14:paraId="17BD79C2" w14:textId="77777777">
        <w:trPr>
          <w:trHeight w:val="2295"/>
        </w:trPr>
        <w:tc>
          <w:tcPr>
            <w:tcW w:w="2800" w:type="dxa"/>
            <w:gridSpan w:val="3"/>
            <w:shd w:val="clear" w:color="auto" w:fill="FFFFFF" w:themeFill="background1"/>
            <w:noWrap/>
            <w:vAlign w:val="center"/>
            <w:hideMark/>
          </w:tcPr>
          <w:p w:rsidRPr="00F050F2" w:rsidR="001C5205" w:rsidP="5AEF3691" w:rsidRDefault="6E58278D" w14:paraId="5F675226" w14:textId="77777777">
            <w:pPr>
              <w:spacing w:after="0" w:line="240" w:lineRule="auto"/>
              <w:jc w:val="center"/>
              <w:rPr>
                <w:rFonts w:ascii="ShellMedium" w:hAnsi="ShellMedium" w:eastAsiaTheme="minorEastAsia"/>
                <w:b/>
                <w:bCs/>
              </w:rPr>
            </w:pPr>
            <w:r w:rsidRPr="00F050F2">
              <w:rPr>
                <w:rFonts w:ascii="ShellMedium" w:hAnsi="ShellMedium" w:eastAsiaTheme="minorEastAsia"/>
                <w:b/>
                <w:bCs/>
                <w:noProof/>
              </w:rPr>
              <w:drawing>
                <wp:inline distT="0" distB="0" distL="0" distR="0" wp14:anchorId="674D0B15" wp14:editId="12BA23C2">
                  <wp:extent cx="876300" cy="86072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6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F050F2" w:rsidR="001C5205" w:rsidP="5AEF3691" w:rsidRDefault="6E58278D" w14:paraId="19C76754" w14:textId="77777777">
            <w:pPr>
              <w:spacing w:after="0" w:line="240" w:lineRule="auto"/>
              <w:jc w:val="center"/>
              <w:rPr>
                <w:rFonts w:ascii="ShellMedium" w:hAnsi="ShellMedium" w:eastAsiaTheme="minorEastAsia"/>
                <w:b/>
                <w:bCs/>
              </w:rPr>
            </w:pPr>
            <w:r w:rsidRPr="00ED2BDF">
              <w:rPr>
                <w:rFonts w:ascii="ShellMedium" w:hAnsi="ShellMedium" w:eastAsiaTheme="minorEastAsia"/>
                <w:b/>
                <w:bCs/>
                <w:color w:val="595959" w:themeColor="text1" w:themeTint="A6"/>
              </w:rPr>
              <w:t>Third Party Mobile Apps</w:t>
            </w:r>
          </w:p>
        </w:tc>
        <w:tc>
          <w:tcPr>
            <w:tcW w:w="8280" w:type="dxa"/>
            <w:gridSpan w:val="4"/>
            <w:shd w:val="clear" w:color="auto" w:fill="F2F2F2" w:themeFill="background1" w:themeFillShade="F2"/>
            <w:noWrap/>
            <w:vAlign w:val="center"/>
            <w:hideMark/>
          </w:tcPr>
          <w:p w:rsidRPr="008D462E" w:rsidR="001C5205" w:rsidP="5AEF3691" w:rsidRDefault="0555E72F" w14:paraId="773718C0" w14:textId="3ECD112A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B4F9207" wp14:editId="5D69343B">
                  <wp:extent cx="1552575" cy="226653"/>
                  <wp:effectExtent l="0" t="0" r="0" b="0"/>
                  <wp:docPr id="985723495" name="Picture 985723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723495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226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97959C4" w:rsidP="5AEF3691" w:rsidRDefault="597959C4" w14:paraId="43AC2F8B" w14:textId="6369AD06">
      <w:pPr>
        <w:rPr>
          <w:rFonts w:eastAsiaTheme="minorEastAsia"/>
          <w:b/>
          <w:bCs/>
        </w:rPr>
      </w:pPr>
    </w:p>
    <w:p w:rsidR="5AEF3691" w:rsidDel="00FF0AF1" w:rsidP="4010BCB7" w:rsidRDefault="5AEF3691" w14:paraId="63B9E477" w14:textId="2CDBA2CE">
      <w:pPr>
        <w:rPr>
          <w:del w:author="Patel, Vinay SITILTD-PTIY/ESC" w:date="2023-12-13T16:40:00Z" w:id="5"/>
          <w:rFonts w:eastAsiaTheme="minorEastAsia"/>
          <w:b/>
          <w:bCs/>
        </w:rPr>
      </w:pPr>
    </w:p>
    <w:p w:rsidRPr="002D21FF" w:rsidR="00D12787" w:rsidDel="00FF0AF1" w:rsidP="4010BCB7" w:rsidRDefault="00D12787" w14:paraId="04945F13" w14:textId="046636AF">
      <w:pPr>
        <w:rPr>
          <w:del w:author="Patel, Vinay SITILTD-PTIY/ESC" w:date="2023-12-13T16:40:00Z" w:id="6"/>
          <w:rFonts w:eastAsiaTheme="minorEastAsia"/>
          <w:b/>
          <w:bCs/>
        </w:rPr>
      </w:pPr>
    </w:p>
    <w:p w:rsidRPr="002D21FF" w:rsidR="00D12787" w:rsidDel="00FF0AF1" w:rsidP="4010BCB7" w:rsidRDefault="00D12787" w14:paraId="00101DF4" w14:textId="3FA87E5E">
      <w:pPr>
        <w:rPr>
          <w:del w:author="Patel, Vinay SITILTD-PTIY/ESC" w:date="2023-12-13T16:40:00Z" w:id="7"/>
          <w:rFonts w:ascii="ShellMedium" w:hAnsi="ShellMedium" w:eastAsiaTheme="minorEastAsia"/>
          <w:b/>
          <w:bCs/>
          <w:color w:val="DD1D21"/>
        </w:rPr>
      </w:pPr>
    </w:p>
    <w:p w:rsidRPr="002D21FF" w:rsidR="00D12787" w:rsidP="4010BCB7" w:rsidRDefault="7A43EB36" w14:paraId="48A5CEE0" w14:textId="6661DF76">
      <w:pPr>
        <w:rPr>
          <w:rFonts w:ascii="ShellMedium" w:hAnsi="ShellMedium" w:eastAsiaTheme="minorEastAsia"/>
          <w:b/>
          <w:bCs/>
          <w:color w:val="DD1D21"/>
        </w:rPr>
      </w:pPr>
      <w:r w:rsidRPr="4010BCB7">
        <w:rPr>
          <w:rFonts w:ascii="ShellMedium" w:hAnsi="ShellMedium" w:eastAsiaTheme="minorEastAsia"/>
          <w:b/>
          <w:bCs/>
          <w:color w:val="DD1D21"/>
        </w:rPr>
        <w:lastRenderedPageBreak/>
        <w:t>WHEN TO USE THE SERVICENOW FORM</w:t>
      </w:r>
      <w:r w:rsidRPr="4010BCB7" w:rsidR="05BFB301">
        <w:rPr>
          <w:rFonts w:ascii="ShellMedium" w:hAnsi="ShellMedium" w:eastAsiaTheme="minorEastAsia"/>
          <w:b/>
          <w:bCs/>
          <w:color w:val="DD1D21"/>
        </w:rPr>
        <w:t>?</w:t>
      </w:r>
    </w:p>
    <w:p w:rsidRPr="00B67BE5" w:rsidR="00D12787" w:rsidP="5AEF3691" w:rsidRDefault="7E447B78" w14:paraId="1BFE3275" w14:textId="3882DAC4">
      <w:pPr>
        <w:rPr>
          <w:rFonts w:ascii="ShellBook" w:hAnsi="ShellBook" w:eastAsiaTheme="minorEastAsia"/>
        </w:rPr>
      </w:pPr>
      <w:r w:rsidRPr="00B67BE5">
        <w:rPr>
          <w:rFonts w:ascii="ShellBook" w:hAnsi="ShellBook" w:eastAsiaTheme="minorEastAsia"/>
        </w:rPr>
        <w:t xml:space="preserve">This form </w:t>
      </w:r>
      <w:r w:rsidRPr="00B67BE5" w:rsidR="322CD627">
        <w:rPr>
          <w:rFonts w:ascii="ShellBook" w:hAnsi="ShellBook" w:eastAsiaTheme="minorEastAsia"/>
        </w:rPr>
        <w:t>is intended for use</w:t>
      </w:r>
      <w:r w:rsidRPr="00B67BE5">
        <w:rPr>
          <w:rFonts w:ascii="ShellBook" w:hAnsi="ShellBook" w:eastAsiaTheme="minorEastAsia"/>
        </w:rPr>
        <w:t xml:space="preserve"> by </w:t>
      </w:r>
      <w:r w:rsidRPr="00B67BE5" w:rsidR="728C20B9">
        <w:rPr>
          <w:rFonts w:ascii="ShellBook" w:hAnsi="ShellBook" w:eastAsiaTheme="minorEastAsia"/>
        </w:rPr>
        <w:t>A</w:t>
      </w:r>
      <w:r w:rsidRPr="00B67BE5">
        <w:rPr>
          <w:rFonts w:ascii="ShellBook" w:hAnsi="ShellBook" w:eastAsiaTheme="minorEastAsia"/>
        </w:rPr>
        <w:t xml:space="preserve">pplication </w:t>
      </w:r>
      <w:r w:rsidRPr="00B67BE5" w:rsidR="1DFDE4D6">
        <w:rPr>
          <w:rFonts w:ascii="ShellBook" w:hAnsi="ShellBook" w:eastAsiaTheme="minorEastAsia"/>
        </w:rPr>
        <w:t>O</w:t>
      </w:r>
      <w:r w:rsidRPr="00B67BE5">
        <w:rPr>
          <w:rFonts w:ascii="ShellBook" w:hAnsi="ShellBook" w:eastAsiaTheme="minorEastAsia"/>
        </w:rPr>
        <w:t>wners</w:t>
      </w:r>
      <w:r w:rsidRPr="00B67BE5" w:rsidR="0EF9B7CC">
        <w:rPr>
          <w:rFonts w:ascii="ShellBook" w:hAnsi="ShellBook" w:eastAsiaTheme="minorEastAsia"/>
        </w:rPr>
        <w:t xml:space="preserve"> and </w:t>
      </w:r>
      <w:r w:rsidRPr="00B67BE5" w:rsidR="03601C2C">
        <w:rPr>
          <w:rFonts w:ascii="ShellBook" w:hAnsi="ShellBook" w:eastAsiaTheme="minorEastAsia"/>
        </w:rPr>
        <w:t>P</w:t>
      </w:r>
      <w:r w:rsidRPr="00B67BE5">
        <w:rPr>
          <w:rFonts w:ascii="ShellBook" w:hAnsi="ShellBook" w:eastAsiaTheme="minorEastAsia"/>
        </w:rPr>
        <w:t xml:space="preserve">ortfolio </w:t>
      </w:r>
      <w:r w:rsidRPr="00B67BE5" w:rsidR="77791839">
        <w:rPr>
          <w:rFonts w:ascii="ShellBook" w:hAnsi="ShellBook" w:eastAsiaTheme="minorEastAsia"/>
        </w:rPr>
        <w:t>M</w:t>
      </w:r>
      <w:r w:rsidRPr="00B67BE5">
        <w:rPr>
          <w:rFonts w:ascii="ShellBook" w:hAnsi="ShellBook" w:eastAsiaTheme="minorEastAsia"/>
        </w:rPr>
        <w:t xml:space="preserve">anagers who </w:t>
      </w:r>
      <w:r w:rsidRPr="00B67BE5" w:rsidR="1DB33BC7">
        <w:rPr>
          <w:rFonts w:ascii="ShellBook" w:hAnsi="ShellBook" w:eastAsiaTheme="minorEastAsia"/>
        </w:rPr>
        <w:t>want</w:t>
      </w:r>
      <w:r w:rsidRPr="00B67BE5">
        <w:rPr>
          <w:rFonts w:ascii="ShellBook" w:hAnsi="ShellBook" w:eastAsiaTheme="minorEastAsia"/>
        </w:rPr>
        <w:t xml:space="preserve"> to </w:t>
      </w:r>
      <w:r w:rsidRPr="00B67BE5" w:rsidR="45859ABA">
        <w:rPr>
          <w:rFonts w:ascii="ShellBook" w:hAnsi="ShellBook" w:eastAsiaTheme="minorEastAsia"/>
        </w:rPr>
        <w:t>o</w:t>
      </w:r>
      <w:r w:rsidRPr="00B67BE5">
        <w:rPr>
          <w:rFonts w:ascii="ShellBook" w:hAnsi="ShellBook" w:eastAsiaTheme="minorEastAsia"/>
        </w:rPr>
        <w:t xml:space="preserve">nboard/offboard/upgrade a </w:t>
      </w:r>
      <w:hyperlink r:id="rId27">
        <w:r w:rsidRPr="00B67BE5">
          <w:rPr>
            <w:rFonts w:ascii="ShellBook" w:hAnsi="ShellBook"/>
          </w:rPr>
          <w:t>ServiceNow Registered application</w:t>
        </w:r>
      </w:hyperlink>
      <w:r w:rsidRPr="00B67BE5">
        <w:rPr>
          <w:rFonts w:ascii="ShellBook" w:hAnsi="ShellBook" w:eastAsiaTheme="minorEastAsia"/>
        </w:rPr>
        <w:t>.</w:t>
      </w:r>
    </w:p>
    <w:p w:rsidRPr="00B67BE5" w:rsidR="006F0B60" w:rsidP="5AEF3691" w:rsidRDefault="7E447B78" w14:paraId="2CD2AD06" w14:textId="77777777">
      <w:pPr>
        <w:spacing w:line="240" w:lineRule="auto"/>
        <w:rPr>
          <w:rFonts w:ascii="ShellBook" w:hAnsi="ShellBook" w:eastAsiaTheme="minorEastAsia"/>
        </w:rPr>
      </w:pPr>
      <w:r w:rsidRPr="00B67BE5">
        <w:rPr>
          <w:rFonts w:ascii="ShellBook" w:hAnsi="ShellBook" w:eastAsiaTheme="minorEastAsia"/>
        </w:rPr>
        <w:t xml:space="preserve">This form can be used to raise an </w:t>
      </w:r>
      <w:r w:rsidRPr="00B67BE5" w:rsidR="2D3387DC">
        <w:rPr>
          <w:rFonts w:ascii="ShellBook" w:hAnsi="ShellBook" w:eastAsiaTheme="minorEastAsia"/>
        </w:rPr>
        <w:t>application o</w:t>
      </w:r>
      <w:r w:rsidRPr="00B67BE5">
        <w:rPr>
          <w:rFonts w:ascii="ShellBook" w:hAnsi="ShellBook" w:eastAsiaTheme="minorEastAsia"/>
        </w:rPr>
        <w:t xml:space="preserve">nboard/offboard/upgrade request </w:t>
      </w:r>
      <w:r w:rsidRPr="00B67BE5" w:rsidR="388B0357">
        <w:rPr>
          <w:rFonts w:ascii="ShellBook" w:hAnsi="ShellBook" w:eastAsiaTheme="minorEastAsia"/>
        </w:rPr>
        <w:t>for the following</w:t>
      </w:r>
      <w:r w:rsidRPr="00B67BE5">
        <w:rPr>
          <w:rFonts w:ascii="ShellBook" w:hAnsi="ShellBook" w:eastAsiaTheme="minorEastAsia"/>
        </w:rPr>
        <w:t xml:space="preserve"> platforms</w:t>
      </w:r>
      <w:r w:rsidRPr="00B67BE5" w:rsidR="388B0357">
        <w:rPr>
          <w:rFonts w:ascii="ShellBook" w:hAnsi="ShellBook" w:eastAsiaTheme="minorEastAsia"/>
        </w:rPr>
        <w:t>:</w:t>
      </w:r>
    </w:p>
    <w:p w:rsidRPr="00B67BE5" w:rsidR="006F0B60" w:rsidP="4010BCB7" w:rsidRDefault="7E447B78" w14:paraId="5E968B44" w14:textId="77777777">
      <w:pPr>
        <w:pStyle w:val="ListParagraph"/>
        <w:numPr>
          <w:ilvl w:val="0"/>
          <w:numId w:val="26"/>
        </w:numPr>
        <w:spacing w:line="240" w:lineRule="auto"/>
        <w:rPr>
          <w:rFonts w:ascii="ShellBook" w:hAnsi="ShellBook" w:eastAsiaTheme="minorEastAsia"/>
        </w:rPr>
      </w:pPr>
      <w:bookmarkStart w:name="_Int_ObIkjpxK" w:id="8"/>
      <w:r w:rsidRPr="4010BCB7">
        <w:rPr>
          <w:rFonts w:ascii="ShellBook" w:hAnsi="ShellBook" w:eastAsiaTheme="minorEastAsia"/>
        </w:rPr>
        <w:t>GI</w:t>
      </w:r>
      <w:bookmarkEnd w:id="8"/>
      <w:r w:rsidRPr="4010BCB7">
        <w:rPr>
          <w:rFonts w:ascii="ShellBook" w:hAnsi="ShellBook" w:eastAsiaTheme="minorEastAsia"/>
        </w:rPr>
        <w:t xml:space="preserve"> Windows</w:t>
      </w:r>
    </w:p>
    <w:p w:rsidRPr="00B67BE5" w:rsidR="006F0B60" w:rsidP="5AEF3691" w:rsidRDefault="460EBCD2" w14:paraId="3EA6D634" w14:textId="77777777">
      <w:pPr>
        <w:pStyle w:val="ListParagraph"/>
        <w:numPr>
          <w:ilvl w:val="0"/>
          <w:numId w:val="26"/>
        </w:numPr>
        <w:spacing w:line="240" w:lineRule="auto"/>
        <w:rPr>
          <w:rFonts w:ascii="ShellBook" w:hAnsi="ShellBook" w:eastAsiaTheme="minorEastAsia"/>
        </w:rPr>
      </w:pPr>
      <w:r w:rsidRPr="00B67BE5">
        <w:rPr>
          <w:rFonts w:ascii="ShellBook" w:hAnsi="ShellBook" w:eastAsiaTheme="minorEastAsia"/>
        </w:rPr>
        <w:t>Windows Connect</w:t>
      </w:r>
    </w:p>
    <w:p w:rsidRPr="00B67BE5" w:rsidR="006F0B60" w:rsidP="5AEF3691" w:rsidRDefault="7E447B78" w14:paraId="10F7027A" w14:textId="77777777">
      <w:pPr>
        <w:pStyle w:val="ListParagraph"/>
        <w:numPr>
          <w:ilvl w:val="0"/>
          <w:numId w:val="26"/>
        </w:numPr>
        <w:spacing w:line="240" w:lineRule="auto"/>
        <w:rPr>
          <w:rFonts w:ascii="ShellBook" w:hAnsi="ShellBook" w:eastAsiaTheme="minorEastAsia"/>
        </w:rPr>
      </w:pPr>
      <w:r w:rsidRPr="00B67BE5">
        <w:rPr>
          <w:rFonts w:ascii="ShellBook" w:hAnsi="ShellBook" w:eastAsiaTheme="minorEastAsia"/>
        </w:rPr>
        <w:t>iOS</w:t>
      </w:r>
      <w:r w:rsidRPr="00B67BE5" w:rsidR="247EE80C">
        <w:rPr>
          <w:rFonts w:ascii="ShellBook" w:hAnsi="ShellBook" w:eastAsiaTheme="minorEastAsia"/>
        </w:rPr>
        <w:t xml:space="preserve"> Connect</w:t>
      </w:r>
    </w:p>
    <w:p w:rsidRPr="00B67BE5" w:rsidR="006F0B60" w:rsidP="5AEF3691" w:rsidRDefault="7E447B78" w14:paraId="4261C1FD" w14:textId="77777777">
      <w:pPr>
        <w:pStyle w:val="ListParagraph"/>
        <w:numPr>
          <w:ilvl w:val="0"/>
          <w:numId w:val="26"/>
        </w:numPr>
        <w:spacing w:line="240" w:lineRule="auto"/>
        <w:rPr>
          <w:rFonts w:ascii="ShellBook" w:hAnsi="ShellBook" w:eastAsiaTheme="minorEastAsia"/>
        </w:rPr>
      </w:pPr>
      <w:r w:rsidRPr="00B67BE5">
        <w:rPr>
          <w:rFonts w:ascii="ShellBook" w:hAnsi="ShellBook" w:eastAsiaTheme="minorEastAsia"/>
        </w:rPr>
        <w:t>Android</w:t>
      </w:r>
      <w:r w:rsidRPr="00B67BE5" w:rsidR="247EE80C">
        <w:rPr>
          <w:rFonts w:ascii="ShellBook" w:hAnsi="ShellBook" w:eastAsiaTheme="minorEastAsia"/>
        </w:rPr>
        <w:t xml:space="preserve"> Connect</w:t>
      </w:r>
    </w:p>
    <w:p w:rsidRPr="00B67BE5" w:rsidR="006F0B60" w:rsidP="5AEF3691" w:rsidRDefault="7E447B78" w14:paraId="2920D9B5" w14:textId="77777777">
      <w:pPr>
        <w:pStyle w:val="ListParagraph"/>
        <w:numPr>
          <w:ilvl w:val="0"/>
          <w:numId w:val="26"/>
        </w:numPr>
        <w:spacing w:line="240" w:lineRule="auto"/>
        <w:rPr>
          <w:rFonts w:ascii="ShellBook" w:hAnsi="ShellBook" w:eastAsiaTheme="minorEastAsia"/>
        </w:rPr>
      </w:pPr>
      <w:r w:rsidRPr="00B67BE5">
        <w:rPr>
          <w:rFonts w:ascii="ShellBook" w:hAnsi="ShellBook" w:eastAsiaTheme="minorEastAsia"/>
        </w:rPr>
        <w:t xml:space="preserve">Mac </w:t>
      </w:r>
      <w:r w:rsidRPr="00B67BE5" w:rsidR="247EE80C">
        <w:rPr>
          <w:rFonts w:ascii="ShellBook" w:hAnsi="ShellBook" w:eastAsiaTheme="minorEastAsia"/>
        </w:rPr>
        <w:t>Connect</w:t>
      </w:r>
    </w:p>
    <w:p w:rsidRPr="00B67BE5" w:rsidR="00D12787" w:rsidP="5AEF3691" w:rsidRDefault="247EE80C" w14:paraId="16C5B4A7" w14:textId="2675F540">
      <w:pPr>
        <w:pStyle w:val="ListParagraph"/>
        <w:numPr>
          <w:ilvl w:val="0"/>
          <w:numId w:val="26"/>
        </w:numPr>
        <w:spacing w:line="240" w:lineRule="auto"/>
        <w:rPr>
          <w:rFonts w:ascii="ShellBook" w:hAnsi="ShellBook" w:eastAsiaTheme="minorEastAsia"/>
        </w:rPr>
      </w:pPr>
      <w:r w:rsidRPr="00B67BE5">
        <w:rPr>
          <w:rFonts w:ascii="ShellBook" w:hAnsi="ShellBook" w:eastAsiaTheme="minorEastAsia"/>
        </w:rPr>
        <w:t>Virtual Connect</w:t>
      </w:r>
      <w:r w:rsidRPr="00B67BE5" w:rsidR="06FD3F56">
        <w:rPr>
          <w:rFonts w:ascii="ShellBook" w:hAnsi="ShellBook" w:eastAsiaTheme="minorEastAsia"/>
        </w:rPr>
        <w:t xml:space="preserve"> </w:t>
      </w:r>
      <w:r w:rsidRPr="00B67BE5" w:rsidR="127BB99E">
        <w:rPr>
          <w:rFonts w:ascii="ShellBook" w:hAnsi="ShellBook" w:eastAsiaTheme="minorEastAsia"/>
        </w:rPr>
        <w:t>(Citrix)</w:t>
      </w:r>
    </w:p>
    <w:p w:rsidRPr="00B67BE5" w:rsidR="005D02C9" w:rsidP="5AEF3691" w:rsidRDefault="7D9C7DEE" w14:paraId="530FA37F" w14:textId="32ADF794">
      <w:pPr>
        <w:pStyle w:val="ListParagraph"/>
        <w:numPr>
          <w:ilvl w:val="0"/>
          <w:numId w:val="26"/>
        </w:numPr>
        <w:spacing w:line="240" w:lineRule="auto"/>
        <w:rPr>
          <w:rFonts w:ascii="ShellBook" w:hAnsi="ShellBook" w:eastAsiaTheme="minorEastAsia"/>
        </w:rPr>
      </w:pPr>
      <w:r w:rsidRPr="00B67BE5">
        <w:rPr>
          <w:rFonts w:ascii="ShellBook" w:hAnsi="ShellBook" w:eastAsiaTheme="minorEastAsia"/>
        </w:rPr>
        <w:t>Virtual Reality (XR Apps)</w:t>
      </w:r>
      <w:r w:rsidRPr="00B67BE5" w:rsidR="63E09DE0">
        <w:rPr>
          <w:rFonts w:ascii="ShellBook" w:hAnsi="ShellBook" w:eastAsiaTheme="minorEastAsia"/>
        </w:rPr>
        <w:t xml:space="preserve"> </w:t>
      </w:r>
    </w:p>
    <w:p w:rsidRPr="00B67BE5" w:rsidR="00D441AD" w:rsidP="5AEF3691" w:rsidRDefault="5E68BD41" w14:paraId="4CD320E2" w14:textId="166D800A">
      <w:pPr>
        <w:pStyle w:val="ListParagraph"/>
        <w:numPr>
          <w:ilvl w:val="0"/>
          <w:numId w:val="26"/>
        </w:numPr>
        <w:spacing w:line="240" w:lineRule="auto"/>
        <w:rPr>
          <w:rFonts w:ascii="ShellBook" w:hAnsi="ShellBook" w:eastAsiaTheme="minorEastAsia"/>
        </w:rPr>
      </w:pPr>
      <w:r w:rsidRPr="00B67BE5">
        <w:rPr>
          <w:rFonts w:ascii="ShellBook" w:hAnsi="ShellBook" w:eastAsiaTheme="minorEastAsia"/>
        </w:rPr>
        <w:t xml:space="preserve">Additional capabilities - </w:t>
      </w:r>
      <w:r w:rsidRPr="00B67BE5" w:rsidR="580C4A16">
        <w:rPr>
          <w:rFonts w:ascii="ShellBook" w:hAnsi="ShellBook" w:eastAsiaTheme="minorEastAsia"/>
        </w:rPr>
        <w:t>Microsoft Office (Add-in)</w:t>
      </w:r>
      <w:r w:rsidRPr="00B67BE5">
        <w:rPr>
          <w:rFonts w:ascii="ShellBook" w:hAnsi="ShellBook" w:eastAsiaTheme="minorEastAsia"/>
        </w:rPr>
        <w:t xml:space="preserve"> &amp; </w:t>
      </w:r>
      <w:r w:rsidRPr="00B67BE5" w:rsidR="580C4A16">
        <w:rPr>
          <w:rFonts w:ascii="ShellBook" w:hAnsi="ShellBook" w:eastAsiaTheme="minorEastAsia"/>
        </w:rPr>
        <w:t>Microsoft Edge (</w:t>
      </w:r>
      <w:r w:rsidRPr="00B67BE5" w:rsidR="3568A1F4">
        <w:rPr>
          <w:rFonts w:ascii="ShellBook" w:hAnsi="ShellBook" w:eastAsiaTheme="minorEastAsia"/>
        </w:rPr>
        <w:t>Extension)</w:t>
      </w:r>
    </w:p>
    <w:p w:rsidRPr="00B67BE5" w:rsidR="00204CD7" w:rsidP="4010BCB7" w:rsidRDefault="188A26BD" w14:paraId="09734558" w14:textId="1785C306">
      <w:pPr>
        <w:pStyle w:val="NormalWeb"/>
        <w:spacing w:before="0" w:beforeAutospacing="0" w:after="200" w:afterAutospacing="0" w:line="253" w:lineRule="atLeast"/>
        <w:rPr>
          <w:rFonts w:ascii="ShellBook" w:hAnsi="ShellBook" w:eastAsiaTheme="minorEastAsia" w:cstheme="minorBidi"/>
          <w:sz w:val="22"/>
          <w:szCs w:val="22"/>
        </w:rPr>
      </w:pPr>
      <w:r w:rsidRPr="4010BCB7">
        <w:rPr>
          <w:rFonts w:ascii="ShellBook" w:hAnsi="ShellBook" w:eastAsiaTheme="minorEastAsia" w:cstheme="minorBidi"/>
          <w:sz w:val="22"/>
          <w:szCs w:val="22"/>
        </w:rPr>
        <w:t xml:space="preserve">Application Owners and Portfolio </w:t>
      </w:r>
      <w:r w:rsidRPr="4010BCB7" w:rsidR="6B9B2524">
        <w:rPr>
          <w:rFonts w:ascii="ShellBook" w:hAnsi="ShellBook" w:eastAsiaTheme="minorEastAsia" w:cstheme="minorBidi"/>
          <w:sz w:val="22"/>
          <w:szCs w:val="22"/>
        </w:rPr>
        <w:t>Managers n</w:t>
      </w:r>
      <w:r w:rsidRPr="4010BCB7" w:rsidR="1009F29D">
        <w:rPr>
          <w:rFonts w:ascii="ShellBook" w:hAnsi="ShellBook" w:eastAsiaTheme="minorEastAsia" w:cstheme="minorBidi"/>
          <w:sz w:val="22"/>
          <w:szCs w:val="22"/>
        </w:rPr>
        <w:t xml:space="preserve">eed to raise a ServiceNow request via </w:t>
      </w:r>
      <w:hyperlink r:id="rId28">
        <w:r w:rsidRPr="4010BCB7" w:rsidR="1009F29D">
          <w:rPr>
            <w:rStyle w:val="Hyperlink"/>
            <w:rFonts w:ascii="ShellBook" w:hAnsi="ShellBook" w:eastAsiaTheme="minorEastAsia" w:cstheme="minorBidi"/>
            <w:sz w:val="22"/>
            <w:szCs w:val="22"/>
          </w:rPr>
          <w:t xml:space="preserve">AMD Request </w:t>
        </w:r>
        <w:r w:rsidRPr="4010BCB7" w:rsidR="05BF6E89">
          <w:rPr>
            <w:rStyle w:val="Hyperlink"/>
            <w:rFonts w:ascii="ShellBook" w:hAnsi="ShellBook" w:eastAsiaTheme="minorEastAsia" w:cstheme="minorBidi"/>
            <w:sz w:val="22"/>
            <w:szCs w:val="22"/>
          </w:rPr>
          <w:t>F</w:t>
        </w:r>
        <w:r w:rsidRPr="4010BCB7" w:rsidR="1009F29D">
          <w:rPr>
            <w:rStyle w:val="Hyperlink"/>
            <w:rFonts w:ascii="ShellBook" w:hAnsi="ShellBook" w:eastAsiaTheme="minorEastAsia" w:cstheme="minorBidi"/>
            <w:sz w:val="22"/>
            <w:szCs w:val="22"/>
          </w:rPr>
          <w:t>orm</w:t>
        </w:r>
      </w:hyperlink>
      <w:r w:rsidRPr="4010BCB7" w:rsidR="2ECF7D47">
        <w:rPr>
          <w:rFonts w:ascii="ShellBook" w:hAnsi="ShellBook" w:eastAsiaTheme="minorEastAsia" w:cstheme="minorBidi"/>
          <w:sz w:val="22"/>
          <w:szCs w:val="22"/>
        </w:rPr>
        <w:t xml:space="preserve"> for consultancy/support for application onboarding, retirement, or any upgrades on Shell’s client platforms. </w:t>
      </w:r>
    </w:p>
    <w:p w:rsidRPr="00ED2BDF" w:rsidR="00204CD7" w:rsidP="5AEF3691" w:rsidRDefault="1D79F951" w14:paraId="1649EDAC" w14:textId="67D42697">
      <w:pPr>
        <w:rPr>
          <w:rFonts w:ascii="ShellMedium" w:hAnsi="ShellMedium" w:eastAsiaTheme="minorEastAsia"/>
          <w:b/>
          <w:bCs/>
          <w:color w:val="DD1D21"/>
        </w:rPr>
      </w:pPr>
      <w:r w:rsidRPr="00ED2BDF">
        <w:rPr>
          <w:rFonts w:ascii="ShellMedium" w:hAnsi="ShellMedium" w:eastAsiaTheme="minorEastAsia"/>
          <w:b/>
          <w:bCs/>
          <w:color w:val="DD1D21"/>
        </w:rPr>
        <w:t>AMD U</w:t>
      </w:r>
      <w:r w:rsidRPr="00ED2BDF" w:rsidR="226E31BF">
        <w:rPr>
          <w:rFonts w:ascii="ShellMedium" w:hAnsi="ShellMedium" w:eastAsiaTheme="minorEastAsia"/>
          <w:b/>
          <w:bCs/>
          <w:color w:val="DD1D21"/>
        </w:rPr>
        <w:t>SER JOURNEY</w:t>
      </w:r>
    </w:p>
    <w:p w:rsidRPr="00B67BE5" w:rsidR="00204CD7" w:rsidP="7B3E6542" w:rsidRDefault="39A2C9FB" w14:paraId="3F68C69B" w14:textId="18E32559">
      <w:pPr>
        <w:pStyle w:val="NormalWeb"/>
        <w:spacing w:before="0" w:beforeAutospacing="off" w:after="200" w:afterAutospacing="off" w:line="253" w:lineRule="atLeast"/>
        <w:rPr>
          <w:rFonts w:ascii="ShellBook" w:hAnsi="ShellBook" w:eastAsia="ＭＳ 明朝" w:cs="Arial" w:eastAsiaTheme="minorEastAsia" w:cstheme="minorBidi"/>
          <w:sz w:val="22"/>
          <w:szCs w:val="22"/>
        </w:rPr>
      </w:pPr>
      <w:r w:rsidRPr="7B3E6542" w:rsidR="72211A4D">
        <w:rPr>
          <w:rFonts w:ascii="ShellBook" w:hAnsi="ShellBook" w:eastAsia="ＭＳ 明朝" w:cs="Arial" w:eastAsiaTheme="minorEastAsia" w:cstheme="minorBidi"/>
          <w:sz w:val="22"/>
          <w:szCs w:val="22"/>
        </w:rPr>
        <w:t>AMD team ensures that the u</w:t>
      </w:r>
      <w:r w:rsidRPr="7B3E6542" w:rsidR="11E09B8D">
        <w:rPr>
          <w:rFonts w:ascii="ShellBook" w:hAnsi="ShellBook" w:eastAsia="ＭＳ 明朝" w:cs="Arial" w:eastAsiaTheme="minorEastAsia" w:cstheme="minorBidi"/>
          <w:sz w:val="22"/>
          <w:szCs w:val="22"/>
        </w:rPr>
        <w:t xml:space="preserve">sers have a smooth and immaculate </w:t>
      </w:r>
      <w:ins w:author="Patel, Vinay SITILTD-PTIY/ESC" w:date="2023-12-12T16:19:00Z" w:id="537816326">
        <w:r w:rsidRPr="7B3E6542">
          <w:rPr>
            <w:rFonts w:ascii="ShellBook" w:hAnsi="ShellBook" w:eastAsia="ＭＳ 明朝" w:cs="Arial" w:eastAsiaTheme="minorEastAsia" w:cstheme="minorBidi"/>
            <w:sz w:val="22"/>
            <w:szCs w:val="22"/>
          </w:rPr>
          <w:fldChar w:fldCharType="begin"/>
        </w:r>
        <w:r w:rsidRPr="7B3E6542">
          <w:rPr>
            <w:rFonts w:ascii="ShellBook" w:hAnsi="ShellBook" w:eastAsia="ＭＳ 明朝" w:cs="Arial" w:eastAsiaTheme="minorEastAsia" w:cstheme="minorBidi"/>
            <w:sz w:val="22"/>
            <w:szCs w:val="22"/>
          </w:rPr>
          <w:instrText xml:space="preserve">HYPERLINK "https://eu001-sp.shell.com/:p:/r/sites/AAFAA5187/_layouts/15/Doc.aspx?sourcedoc=%7B4628E3DF-6127-4273-9B9B-7D87A5D14795%7D&amp;file=Application%20Management%20and%20Deployment%20Service%20Pitch%20Pack.pptx&amp;action=edit&amp;mobileredirect=true"</w:instrText>
        </w:r>
        <w:r w:rsidR="007B35E4">
          <w:rPr>
            <w:rFonts w:ascii="ShellBook" w:hAnsi="ShellBook" w:eastAsiaTheme="minorEastAsia" w:cstheme="minorBidi"/>
            <w:sz w:val="22"/>
            <w:szCs w:val="22"/>
          </w:rPr>
        </w:r>
        <w:r w:rsidRPr="7B3E6542">
          <w:rPr>
            <w:rFonts w:ascii="ShellBook" w:hAnsi="ShellBook" w:eastAsia="ＭＳ 明朝" w:cs="Arial" w:eastAsiaTheme="minorEastAsia" w:cstheme="minorBidi"/>
            <w:sz w:val="22"/>
            <w:szCs w:val="22"/>
          </w:rPr>
          <w:fldChar w:fldCharType="separate"/>
        </w:r>
        <w:r w:rsidRPr="7B3E6542" w:rsidR="11E09B8D">
          <w:rPr>
            <w:rStyle w:val="Hyperlink"/>
            <w:rFonts w:ascii="ShellBook" w:hAnsi="ShellBook" w:eastAsia="ＭＳ 明朝" w:cs="Arial" w:eastAsiaTheme="minorEastAsia" w:cstheme="minorBidi"/>
            <w:sz w:val="22"/>
            <w:szCs w:val="22"/>
          </w:rPr>
          <w:t>AMD journey</w:t>
        </w:r>
        <w:r w:rsidRPr="7B3E6542">
          <w:rPr>
            <w:rFonts w:ascii="ShellBook" w:hAnsi="ShellBook" w:eastAsia="ＭＳ 明朝" w:cs="Arial" w:eastAsiaTheme="minorEastAsia" w:cstheme="minorBidi"/>
            <w:sz w:val="22"/>
            <w:szCs w:val="22"/>
          </w:rPr>
          <w:fldChar w:fldCharType="end"/>
        </w:r>
      </w:ins>
      <w:ins w:author="Patel, Vinay SITILTD-PTIY/ESC" w:date="2023-12-12T16:20:00Z" w:id="1863156143">
        <w:r w:rsidRPr="7B3E6542" w:rsidR="63C8F30B">
          <w:rPr>
            <w:rFonts w:ascii="ShellBook" w:hAnsi="ShellBook" w:eastAsia="ＭＳ 明朝" w:cs="Arial" w:eastAsiaTheme="minorEastAsia" w:cstheme="minorBidi"/>
            <w:sz w:val="22"/>
            <w:szCs w:val="22"/>
          </w:rPr>
          <w:t xml:space="preserve"> (see slide 10</w:t>
        </w:r>
      </w:ins>
      <w:ins w:author="Kumar, Charlene SITI-PTIY/ESE2" w:date="2023-12-14T10:07:32.277Z" w:id="432725988">
        <w:r w:rsidRPr="7B3E6542" w:rsidR="73B10EFF">
          <w:rPr>
            <w:rFonts w:ascii="ShellBook" w:hAnsi="ShellBook" w:eastAsia="ＭＳ 明朝" w:cs="Arial" w:eastAsiaTheme="minorEastAsia" w:cstheme="minorBidi"/>
            <w:sz w:val="22"/>
            <w:szCs w:val="22"/>
          </w:rPr>
          <w:t xml:space="preserve"> of the AMD Pitch Pack</w:t>
        </w:r>
      </w:ins>
      <w:ins w:author="Patel, Vinay SITILTD-PTIY/ESC" w:date="2023-12-12T16:20:00Z" w:id="324973773">
        <w:r w:rsidRPr="7B3E6542" w:rsidR="63C8F30B">
          <w:rPr>
            <w:rFonts w:ascii="ShellBook" w:hAnsi="ShellBook" w:eastAsia="ＭＳ 明朝" w:cs="Arial" w:eastAsiaTheme="minorEastAsia" w:cstheme="minorBidi"/>
            <w:sz w:val="22"/>
            <w:szCs w:val="22"/>
          </w:rPr>
          <w:t>)</w:t>
        </w:r>
      </w:ins>
      <w:r w:rsidRPr="7B3E6542" w:rsidR="00D7136E">
        <w:rPr>
          <w:rFonts w:ascii="ShellBook" w:hAnsi="ShellBook" w:eastAsia="ＭＳ 明朝" w:cs="Arial" w:eastAsiaTheme="minorEastAsia" w:cstheme="minorBidi"/>
          <w:sz w:val="22"/>
          <w:szCs w:val="22"/>
        </w:rPr>
        <w:t xml:space="preserve">. </w:t>
      </w:r>
    </w:p>
    <w:p w:rsidRPr="00B67BE5" w:rsidR="00204CD7" w:rsidP="4010BCB7" w:rsidRDefault="21DF5919" w14:paraId="75A98A4C" w14:textId="0816F804">
      <w:pPr>
        <w:pStyle w:val="NormalWeb"/>
        <w:spacing w:before="0" w:beforeAutospacing="0" w:after="200" w:afterAutospacing="0" w:line="253" w:lineRule="atLeast"/>
        <w:rPr>
          <w:rFonts w:ascii="ShellBook" w:hAnsi="ShellBook" w:eastAsiaTheme="minorEastAsia" w:cstheme="minorBidi"/>
          <w:sz w:val="22"/>
          <w:szCs w:val="22"/>
        </w:rPr>
      </w:pPr>
      <w:r w:rsidRPr="4010BCB7">
        <w:rPr>
          <w:rFonts w:ascii="ShellBook" w:hAnsi="ShellBook" w:eastAsiaTheme="minorEastAsia" w:cstheme="minorBidi"/>
          <w:sz w:val="22"/>
          <w:szCs w:val="22"/>
        </w:rPr>
        <w:t xml:space="preserve">To understand more about how AMD works, please </w:t>
      </w:r>
      <w:ins w:author="Kumar, Charlene SITI-PTIY/ESE2" w:date="2023-12-12T12:20:00Z" w:id="11">
        <w:r w:rsidR="00E65748">
          <w:rPr>
            <w:rFonts w:ascii="ShellBook" w:hAnsi="ShellBook" w:eastAsiaTheme="minorEastAsia" w:cstheme="minorBidi"/>
            <w:sz w:val="22"/>
            <w:szCs w:val="22"/>
          </w:rPr>
          <w:t>watch</w:t>
        </w:r>
      </w:ins>
      <w:del w:author="Kumar, Charlene SITI-PTIY/ESE2" w:date="2023-12-12T12:20:00Z" w:id="12">
        <w:r w:rsidRPr="4010BCB7" w:rsidDel="00E65748">
          <w:rPr>
            <w:rFonts w:ascii="ShellBook" w:hAnsi="ShellBook" w:eastAsiaTheme="minorEastAsia" w:cstheme="minorBidi"/>
            <w:sz w:val="22"/>
            <w:szCs w:val="22"/>
          </w:rPr>
          <w:delText>have</w:delText>
        </w:r>
        <w:r w:rsidRPr="4010BCB7" w:rsidDel="00E65748" w:rsidR="36C1F3CD">
          <w:rPr>
            <w:rFonts w:ascii="ShellBook" w:hAnsi="ShellBook" w:eastAsiaTheme="minorEastAsia" w:cstheme="minorBidi"/>
            <w:sz w:val="22"/>
            <w:szCs w:val="22"/>
          </w:rPr>
          <w:delText xml:space="preserve"> a look at</w:delText>
        </w:r>
      </w:del>
      <w:r w:rsidRPr="4010BCB7" w:rsidR="36C1F3CD">
        <w:rPr>
          <w:rFonts w:ascii="ShellBook" w:hAnsi="ShellBook" w:eastAsiaTheme="minorEastAsia" w:cstheme="minorBidi"/>
          <w:sz w:val="22"/>
          <w:szCs w:val="22"/>
        </w:rPr>
        <w:t xml:space="preserve"> the video:</w:t>
      </w:r>
      <w:r w:rsidRPr="4010BCB7" w:rsidR="4B3874E6">
        <w:rPr>
          <w:rFonts w:ascii="ShellBook" w:hAnsi="ShellBook" w:eastAsiaTheme="minorEastAsia" w:cstheme="minorBidi"/>
          <w:sz w:val="22"/>
          <w:szCs w:val="22"/>
        </w:rPr>
        <w:t xml:space="preserve"> </w:t>
      </w:r>
      <w:hyperlink r:id="rId29">
        <w:r w:rsidRPr="4010BCB7" w:rsidR="4B3874E6">
          <w:rPr>
            <w:rStyle w:val="Hyperlink"/>
            <w:rFonts w:ascii="ShellBook" w:hAnsi="ShellBook" w:eastAsiaTheme="minorEastAsia"/>
          </w:rPr>
          <w:t>AMD</w:t>
        </w:r>
        <w:r w:rsidRPr="4010BCB7" w:rsidR="4B3874E6">
          <w:rPr>
            <w:rStyle w:val="Hyperlink"/>
            <w:rFonts w:ascii="ShellBook" w:hAnsi="ShellBook" w:eastAsiaTheme="minorEastAsia" w:cstheme="minorBidi"/>
            <w:sz w:val="22"/>
            <w:szCs w:val="22"/>
          </w:rPr>
          <w:t xml:space="preserve"> video</w:t>
        </w:r>
      </w:hyperlink>
      <w:r w:rsidRPr="4010BCB7" w:rsidR="4B3874E6">
        <w:rPr>
          <w:rFonts w:ascii="ShellBook" w:hAnsi="ShellBook" w:eastAsiaTheme="minorEastAsia" w:cstheme="minorBidi"/>
          <w:sz w:val="22"/>
          <w:szCs w:val="22"/>
        </w:rPr>
        <w:t>.</w:t>
      </w:r>
    </w:p>
    <w:p w:rsidR="698AB893" w:rsidP="4010BCB7" w:rsidRDefault="698AB893" w14:paraId="5C85B9C2" w14:textId="3D4A5EFE">
      <w:pPr>
        <w:pStyle w:val="NormalWeb"/>
        <w:spacing w:before="0" w:beforeAutospacing="0" w:after="200" w:afterAutospacing="0" w:line="253" w:lineRule="atLeast"/>
        <w:rPr>
          <w:rFonts w:ascii="ShellBold" w:hAnsi="ShellBold" w:eastAsia="ShellBold" w:cs="ShellBold"/>
          <w:color w:val="DD1D21"/>
          <w:sz w:val="22"/>
          <w:szCs w:val="22"/>
        </w:rPr>
      </w:pPr>
      <w:r w:rsidRPr="4010BCB7">
        <w:rPr>
          <w:rFonts w:ascii="ShellBold" w:hAnsi="ShellBold" w:eastAsia="ShellBold" w:cs="ShellBold"/>
          <w:color w:val="DD1D21"/>
          <w:sz w:val="22"/>
          <w:szCs w:val="22"/>
        </w:rPr>
        <w:t>MORE INFORMATION</w:t>
      </w:r>
    </w:p>
    <w:p w:rsidR="698AB893" w:rsidP="4010BCB7" w:rsidRDefault="698AB893" w14:paraId="538A10DE" w14:textId="49651770">
      <w:pPr>
        <w:pStyle w:val="ListParagraph"/>
        <w:numPr>
          <w:ilvl w:val="0"/>
          <w:numId w:val="5"/>
        </w:numPr>
        <w:spacing w:line="240" w:lineRule="auto"/>
        <w:rPr>
          <w:rFonts w:ascii="ShellBook" w:hAnsi="ShellBook" w:eastAsia="ShellBook" w:cs="ShellBook"/>
          <w:color w:val="404040" w:themeColor="text1" w:themeTint="BF"/>
        </w:rPr>
      </w:pPr>
      <w:r w:rsidRPr="4010BCB7">
        <w:rPr>
          <w:rFonts w:ascii="ShellBook" w:hAnsi="ShellBook" w:eastAsia="ShellBook" w:cs="ShellBook"/>
          <w:color w:val="404040" w:themeColor="text1" w:themeTint="BF"/>
        </w:rPr>
        <w:t>Visit the</w:t>
      </w:r>
      <w:r w:rsidRPr="4010BCB7">
        <w:rPr>
          <w:rFonts w:ascii="ShellBook" w:hAnsi="ShellBook" w:eastAsia="ShellBook" w:cs="ShellBook"/>
        </w:rPr>
        <w:t xml:space="preserve"> </w:t>
      </w:r>
      <w:hyperlink r:id="rId30">
        <w:r w:rsidRPr="4010BCB7">
          <w:rPr>
            <w:rStyle w:val="Hyperlink"/>
            <w:rFonts w:ascii="ShellBook" w:hAnsi="ShellBook" w:eastAsia="ShellBook" w:cs="ShellBook"/>
          </w:rPr>
          <w:t>AMD</w:t>
        </w:r>
        <w:r w:rsidRPr="4010BCB7" w:rsidR="2CF687EF">
          <w:rPr>
            <w:rStyle w:val="Hyperlink"/>
            <w:rFonts w:ascii="ShellBook" w:hAnsi="ShellBook" w:eastAsia="ShellBook" w:cs="ShellBook"/>
          </w:rPr>
          <w:t xml:space="preserve"> </w:t>
        </w:r>
        <w:r w:rsidRPr="4010BCB7">
          <w:rPr>
            <w:rStyle w:val="Hyperlink"/>
            <w:rFonts w:ascii="ShellBook" w:hAnsi="ShellBook" w:eastAsia="ShellBook" w:cs="ShellBook"/>
          </w:rPr>
          <w:t>portal</w:t>
        </w:r>
      </w:hyperlink>
    </w:p>
    <w:p w:rsidR="698AB893" w:rsidP="4010BCB7" w:rsidRDefault="698AB893" w14:paraId="5BDEB73E" w14:textId="6A89E0C8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Calibri" w:cs="Calibri"/>
          <w:color w:val="000000" w:themeColor="text1"/>
        </w:rPr>
      </w:pPr>
      <w:r w:rsidRPr="4010BCB7">
        <w:rPr>
          <w:rFonts w:ascii="ShellBook" w:hAnsi="ShellBook" w:eastAsia="ShellBook" w:cs="ShellBook"/>
          <w:color w:val="404040" w:themeColor="text1" w:themeTint="BF"/>
        </w:rPr>
        <w:t xml:space="preserve">Contact the </w:t>
      </w:r>
      <w:hyperlink r:id="rId31">
        <w:r w:rsidRPr="4010BCB7">
          <w:rPr>
            <w:rStyle w:val="Hyperlink"/>
            <w:rFonts w:ascii="ShellBook" w:hAnsi="ShellBook" w:eastAsia="ShellBook" w:cs="ShellBook"/>
          </w:rPr>
          <w:t>AMD Team</w:t>
        </w:r>
      </w:hyperlink>
      <w:r w:rsidRPr="4010BCB7" w:rsidR="23A6E4D0">
        <w:rPr>
          <w:rFonts w:ascii="ShellBook" w:hAnsi="ShellBook" w:eastAsia="ShellBook" w:cs="ShellBook"/>
        </w:rPr>
        <w:t xml:space="preserve"> for any queries</w:t>
      </w:r>
    </w:p>
    <w:p w:rsidRPr="002D21FF" w:rsidR="570385FD" w:rsidP="4010BCB7" w:rsidRDefault="23A6E4D0" w14:paraId="227F3FFE" w14:textId="5FE751C3">
      <w:pPr>
        <w:pStyle w:val="ListParagraph"/>
        <w:numPr>
          <w:ilvl w:val="0"/>
          <w:numId w:val="11"/>
        </w:numPr>
        <w:spacing w:line="253" w:lineRule="atLeast"/>
        <w:rPr>
          <w:rFonts w:ascii="ShellBook" w:hAnsi="ShellBook" w:eastAsiaTheme="minorEastAsia"/>
        </w:rPr>
      </w:pPr>
      <w:r w:rsidRPr="4010BCB7">
        <w:rPr>
          <w:rFonts w:ascii="ShellBook" w:hAnsi="ShellBook" w:eastAsiaTheme="minorEastAsia"/>
        </w:rPr>
        <w:t xml:space="preserve">Help us improve, </w:t>
      </w:r>
      <w:r w:rsidRPr="4010BCB7" w:rsidR="3BBBD858">
        <w:rPr>
          <w:rFonts w:ascii="ShellBook" w:hAnsi="ShellBook" w:eastAsiaTheme="minorEastAsia"/>
        </w:rPr>
        <w:t xml:space="preserve">share </w:t>
      </w:r>
      <w:r w:rsidRPr="4010BCB7">
        <w:rPr>
          <w:rFonts w:ascii="ShellBook" w:hAnsi="ShellBook" w:eastAsiaTheme="minorEastAsia"/>
        </w:rPr>
        <w:t xml:space="preserve">your </w:t>
      </w:r>
      <w:hyperlink r:id="rId32">
        <w:r w:rsidRPr="4010BCB7">
          <w:rPr>
            <w:rStyle w:val="Hyperlink"/>
            <w:rFonts w:ascii="ShellBook" w:hAnsi="ShellBook" w:eastAsiaTheme="minorEastAsia"/>
          </w:rPr>
          <w:t>feedback</w:t>
        </w:r>
      </w:hyperlink>
    </w:p>
    <w:p w:rsidRPr="00F22E46" w:rsidR="00F22E46" w:rsidP="00F22E46" w:rsidRDefault="570385FD" w14:paraId="19788C3D" w14:textId="02D72357">
      <w:pPr>
        <w:pStyle w:val="ListParagraph"/>
        <w:numPr>
          <w:ilvl w:val="0"/>
          <w:numId w:val="11"/>
        </w:numPr>
        <w:spacing w:after="160" w:line="257" w:lineRule="auto"/>
        <w:rPr>
          <w:rFonts w:ascii="ShellBook" w:hAnsi="ShellBook"/>
          <w:rPrChange w:author="Patel, Vinay SITILTD-PTIY/ESC" w:date="2023-12-13T16:47:00Z" w:id="13">
            <w:rPr/>
          </w:rPrChange>
        </w:rPr>
      </w:pPr>
      <w:r w:rsidRPr="4010BCB7">
        <w:rPr>
          <w:rFonts w:ascii="ShellBook" w:hAnsi="ShellBook" w:eastAsiaTheme="minorEastAsia"/>
        </w:rPr>
        <w:t xml:space="preserve">Be a part of the </w:t>
      </w:r>
      <w:hyperlink r:id="rId33">
        <w:r w:rsidRPr="4010BCB7">
          <w:rPr>
            <w:rStyle w:val="Hyperlink"/>
            <w:rFonts w:ascii="ShellBook" w:hAnsi="ShellBook" w:eastAsiaTheme="minorEastAsia"/>
          </w:rPr>
          <w:t xml:space="preserve">AMD </w:t>
        </w:r>
        <w:r w:rsidRPr="4010BCB7" w:rsidR="783F04DA">
          <w:rPr>
            <w:rStyle w:val="Hyperlink"/>
            <w:rFonts w:ascii="ShellBook" w:hAnsi="ShellBook" w:eastAsiaTheme="minorEastAsia"/>
          </w:rPr>
          <w:t>Yammer C</w:t>
        </w:r>
        <w:r w:rsidRPr="4010BCB7">
          <w:rPr>
            <w:rStyle w:val="Hyperlink"/>
            <w:rFonts w:ascii="ShellBook" w:hAnsi="ShellBook" w:eastAsiaTheme="minorEastAsia"/>
          </w:rPr>
          <w:t>ommunity</w:t>
        </w:r>
      </w:hyperlink>
    </w:p>
    <w:sectPr w:rsidRPr="00F22E46" w:rsidR="00F22E46" w:rsidSect="0008375E">
      <w:headerReference w:type="default" r:id="rId34"/>
      <w:footerReference w:type="default" r:id="rId35"/>
      <w:pgSz w:w="12240" w:h="15840" w:orient="portrait" w:code="1"/>
      <w:pgMar w:top="1440" w:right="450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19B6" w:rsidRDefault="007D19B6" w14:paraId="212D3E00" w14:textId="77777777">
      <w:pPr>
        <w:spacing w:after="0" w:line="240" w:lineRule="auto"/>
      </w:pPr>
      <w:r>
        <w:separator/>
      </w:r>
    </w:p>
  </w:endnote>
  <w:endnote w:type="continuationSeparator" w:id="0">
    <w:p w:rsidR="007D19B6" w:rsidRDefault="007D19B6" w14:paraId="0A8221FE" w14:textId="77777777">
      <w:pPr>
        <w:spacing w:after="0" w:line="240" w:lineRule="auto"/>
      </w:pPr>
      <w:r>
        <w:continuationSeparator/>
      </w:r>
    </w:p>
  </w:endnote>
  <w:endnote w:type="continuationNotice" w:id="1">
    <w:p w:rsidR="007D19B6" w:rsidRDefault="007D19B6" w14:paraId="74D0B18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Clean Light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ellMedium">
    <w:altName w:val="Calibri"/>
    <w:panose1 w:val="00000600000000000000"/>
    <w:charset w:val="00"/>
    <w:family w:val="modern"/>
    <w:notTrueType/>
    <w:pitch w:val="variable"/>
    <w:sig w:usb0="A00002FF" w:usb1="4000205B" w:usb2="00000000" w:usb3="00000000" w:csb0="0000019F" w:csb1="00000000"/>
  </w:font>
  <w:font w:name="ShellBook">
    <w:panose1 w:val="00000500000000000000"/>
    <w:charset w:val="00"/>
    <w:family w:val="modern"/>
    <w:notTrueType/>
    <w:pitch w:val="variable"/>
    <w:sig w:usb0="A00002FF" w:usb1="4000205B" w:usb2="00000000" w:usb3="00000000" w:csb0="0000019F" w:csb1="00000000"/>
  </w:font>
  <w:font w:name="ShellBold">
    <w:panose1 w:val="00000800000000000000"/>
    <w:charset w:val="00"/>
    <w:family w:val="modern"/>
    <w:notTrueType/>
    <w:pitch w:val="variable"/>
    <w:sig w:usb0="A00002FF" w:usb1="400020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4DA9692" w:rsidTr="24DA9692" w14:paraId="4C41F88E" w14:textId="77777777">
      <w:tc>
        <w:tcPr>
          <w:tcW w:w="4320" w:type="dxa"/>
        </w:tcPr>
        <w:p w:rsidR="24DA9692" w:rsidP="24DA9692" w:rsidRDefault="24DA9692" w14:paraId="308CEBB7" w14:textId="687B4829">
          <w:pPr>
            <w:pStyle w:val="Header"/>
            <w:ind w:left="-115"/>
          </w:pPr>
        </w:p>
      </w:tc>
      <w:tc>
        <w:tcPr>
          <w:tcW w:w="4320" w:type="dxa"/>
        </w:tcPr>
        <w:p w:rsidR="24DA9692" w:rsidP="24DA9692" w:rsidRDefault="24DA9692" w14:paraId="3201ACA2" w14:textId="14F9FB5B">
          <w:pPr>
            <w:pStyle w:val="Header"/>
            <w:jc w:val="center"/>
          </w:pPr>
        </w:p>
      </w:tc>
      <w:tc>
        <w:tcPr>
          <w:tcW w:w="4320" w:type="dxa"/>
        </w:tcPr>
        <w:p w:rsidR="24DA9692" w:rsidP="24DA9692" w:rsidRDefault="24DA9692" w14:paraId="40FCD34A" w14:textId="5C0690D8">
          <w:pPr>
            <w:pStyle w:val="Header"/>
            <w:ind w:right="-115"/>
            <w:jc w:val="right"/>
          </w:pPr>
        </w:p>
      </w:tc>
    </w:tr>
  </w:tbl>
  <w:p w:rsidR="24DA9692" w:rsidP="24DA9692" w:rsidRDefault="24DA9692" w14:paraId="50F0F3BB" w14:textId="54771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19B6" w:rsidRDefault="007D19B6" w14:paraId="7F9AE60D" w14:textId="77777777">
      <w:pPr>
        <w:spacing w:after="0" w:line="240" w:lineRule="auto"/>
      </w:pPr>
      <w:r>
        <w:separator/>
      </w:r>
    </w:p>
  </w:footnote>
  <w:footnote w:type="continuationSeparator" w:id="0">
    <w:p w:rsidR="007D19B6" w:rsidRDefault="007D19B6" w14:paraId="4EAECD91" w14:textId="77777777">
      <w:pPr>
        <w:spacing w:after="0" w:line="240" w:lineRule="auto"/>
      </w:pPr>
      <w:r>
        <w:continuationSeparator/>
      </w:r>
    </w:p>
  </w:footnote>
  <w:footnote w:type="continuationNotice" w:id="1">
    <w:p w:rsidR="007D19B6" w:rsidRDefault="007D19B6" w14:paraId="61F53EF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4DA9692" w:rsidTr="24DA9692" w14:paraId="0D0F300E" w14:textId="77777777">
      <w:tc>
        <w:tcPr>
          <w:tcW w:w="4320" w:type="dxa"/>
        </w:tcPr>
        <w:p w:rsidR="24DA9692" w:rsidP="24DA9692" w:rsidRDefault="24DA9692" w14:paraId="66B95A6A" w14:textId="2A952A82">
          <w:pPr>
            <w:pStyle w:val="Header"/>
            <w:ind w:left="-115"/>
          </w:pPr>
        </w:p>
      </w:tc>
      <w:tc>
        <w:tcPr>
          <w:tcW w:w="4320" w:type="dxa"/>
        </w:tcPr>
        <w:p w:rsidR="24DA9692" w:rsidP="24DA9692" w:rsidRDefault="24DA9692" w14:paraId="27EC59FE" w14:textId="419C862B">
          <w:pPr>
            <w:pStyle w:val="Header"/>
            <w:jc w:val="center"/>
          </w:pPr>
        </w:p>
      </w:tc>
      <w:tc>
        <w:tcPr>
          <w:tcW w:w="4320" w:type="dxa"/>
        </w:tcPr>
        <w:p w:rsidR="24DA9692" w:rsidP="24DA9692" w:rsidRDefault="24DA9692" w14:paraId="7F7BEA0A" w14:textId="2A7DBCDE">
          <w:pPr>
            <w:pStyle w:val="Header"/>
            <w:ind w:right="-115"/>
            <w:jc w:val="right"/>
          </w:pPr>
        </w:p>
      </w:tc>
    </w:tr>
  </w:tbl>
  <w:p w:rsidR="24DA9692" w:rsidP="24DA9692" w:rsidRDefault="24DA9692" w14:paraId="05CCB93D" w14:textId="2C13B76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LhXQV0RaaSz9x" int2:id="JrHXsmcj">
      <int2:state int2:value="Rejected" int2:type="AugLoop_Text_Critique"/>
    </int2:textHash>
    <int2:bookmark int2:bookmarkName="_Int_fnKLWB6J" int2:invalidationBookmarkName="" int2:hashCode="3BubS7B9FGQneE" int2:id="bfXfrpt9">
      <int2:state int2:value="Rejected" int2:type="AugLoop_Acronyms_AcronymsCritique"/>
    </int2:bookmark>
    <int2:bookmark int2:bookmarkName="_Int_QfbykLBr" int2:invalidationBookmarkName="" int2:hashCode="EZqalSgWOen9E6" int2:id="twyqzRVP">
      <int2:state int2:value="Rejected" int2:type="AugLoop_Acronyms_AcronymsCritique"/>
    </int2:bookmark>
    <int2:bookmark int2:bookmarkName="_Int_ObIkjpxK" int2:invalidationBookmarkName="" int2:hashCode="Do13jK4z4ZHMd8" int2:id="w23JotOO">
      <int2:state int2:value="Rejected" int2:type="AugLoop_Acronyms_AcronymsCritique"/>
    </int2:bookmark>
    <int2:bookmark int2:bookmarkName="_Int_KTZhNoBY" int2:invalidationBookmarkName="" int2:hashCode="n/MbtT38K/8jPo" int2:id="wGfQhGly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EFDF"/>
    <w:multiLevelType w:val="hybridMultilevel"/>
    <w:tmpl w:val="0FD48B32"/>
    <w:lvl w:ilvl="0" w:tplc="6ECCF74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54468F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4EDC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48F3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50D7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26BC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F6D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6A44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84E9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C451F3"/>
    <w:multiLevelType w:val="hybridMultilevel"/>
    <w:tmpl w:val="811A55FE"/>
    <w:lvl w:ilvl="0" w:tplc="37C4C54C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b w:val="0"/>
        <w:bCs w:val="0"/>
        <w:color w:val="DD1D21"/>
        <w:sz w:val="20"/>
      </w:rPr>
    </w:lvl>
    <w:lvl w:ilvl="1" w:tplc="AF5CF964">
      <w:start w:val="12"/>
      <w:numFmt w:val="bullet"/>
      <w:lvlText w:val="-"/>
      <w:lvlJc w:val="left"/>
      <w:pPr>
        <w:ind w:left="1440" w:hanging="360"/>
      </w:pPr>
      <w:rPr>
        <w:rFonts w:hint="default" w:ascii="Adobe Clean Light" w:hAnsi="Adobe Clean Light" w:cs="Times New Roman (Body CS)" w:eastAsiaTheme="minorEastAsia"/>
        <w:color w:val="DD1D2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5DCB8"/>
    <w:multiLevelType w:val="hybridMultilevel"/>
    <w:tmpl w:val="33B05010"/>
    <w:lvl w:ilvl="0" w:tplc="D7B60C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FC1A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208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ACCF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CE7D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989C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9C02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3C23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B280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6ACA33"/>
    <w:multiLevelType w:val="hybridMultilevel"/>
    <w:tmpl w:val="A9B64C52"/>
    <w:lvl w:ilvl="0" w:tplc="43B03D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6643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C663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04C1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A4CA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BADF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6F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4045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CC58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18C38"/>
    <w:multiLevelType w:val="hybridMultilevel"/>
    <w:tmpl w:val="F710D91E"/>
    <w:lvl w:ilvl="0" w:tplc="E6562B8C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E06C4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1280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A035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30CE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FC81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6AF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A3B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3A5A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C29576"/>
    <w:multiLevelType w:val="hybridMultilevel"/>
    <w:tmpl w:val="9662B24A"/>
    <w:lvl w:ilvl="0" w:tplc="2EE455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F221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74AF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E2D5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F4E6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4AC4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12AF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4031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1E94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8061CF"/>
    <w:multiLevelType w:val="hybridMultilevel"/>
    <w:tmpl w:val="C712BA74"/>
    <w:lvl w:ilvl="0" w:tplc="AB9633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9C13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F435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D20E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F621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D09A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6C06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E00F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3CFC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CD73CA"/>
    <w:multiLevelType w:val="hybridMultilevel"/>
    <w:tmpl w:val="83EED3EC"/>
    <w:lvl w:ilvl="0" w:tplc="C06EDCC2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C0061A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B22D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92FA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AA1F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5AB6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6A52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3654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0C48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514A4F"/>
    <w:multiLevelType w:val="hybridMultilevel"/>
    <w:tmpl w:val="D90C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2668D"/>
    <w:multiLevelType w:val="hybridMultilevel"/>
    <w:tmpl w:val="C518A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70134"/>
    <w:multiLevelType w:val="hybridMultilevel"/>
    <w:tmpl w:val="D07C9D86"/>
    <w:lvl w:ilvl="0" w:tplc="37C4C54C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DD1D2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F22AD62"/>
    <w:multiLevelType w:val="hybridMultilevel"/>
    <w:tmpl w:val="EA0EC718"/>
    <w:lvl w:ilvl="0" w:tplc="70D65C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E283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B2C4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EEB2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8029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CCCF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449D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18AF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A8D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F8D5758"/>
    <w:multiLevelType w:val="hybridMultilevel"/>
    <w:tmpl w:val="565EB650"/>
    <w:lvl w:ilvl="0" w:tplc="9274FA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40B9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3409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74FF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6833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023D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7ABF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7077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F29B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6D67961"/>
    <w:multiLevelType w:val="hybridMultilevel"/>
    <w:tmpl w:val="114AC1A2"/>
    <w:lvl w:ilvl="0" w:tplc="170ECC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E8CB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1203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70D3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3ADC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9652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AE97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868B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0CB1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B6928F7"/>
    <w:multiLevelType w:val="hybridMultilevel"/>
    <w:tmpl w:val="C77EBAF4"/>
    <w:lvl w:ilvl="0" w:tplc="BAAC0E36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94DA1A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8222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628B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62D9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1EFC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8EE0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E889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5C5D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04D16C3"/>
    <w:multiLevelType w:val="hybridMultilevel"/>
    <w:tmpl w:val="49D86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80288"/>
    <w:multiLevelType w:val="hybridMultilevel"/>
    <w:tmpl w:val="E2E408B4"/>
    <w:lvl w:ilvl="0" w:tplc="2C6C8818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9A82E3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F271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BEF7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768F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A63B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0C0C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46B8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2C9D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3BAD90B"/>
    <w:multiLevelType w:val="hybridMultilevel"/>
    <w:tmpl w:val="B930EFA6"/>
    <w:lvl w:ilvl="0" w:tplc="6A5497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9E8F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4A0A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7EE2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7082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E89A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3888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E8CC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707B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5CFEF60"/>
    <w:multiLevelType w:val="hybridMultilevel"/>
    <w:tmpl w:val="20862B6E"/>
    <w:lvl w:ilvl="0" w:tplc="A8F2DA34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8BCCB6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DAC1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DCEF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264B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0022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825B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D4EB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9C35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0FF99E9"/>
    <w:multiLevelType w:val="hybridMultilevel"/>
    <w:tmpl w:val="C218B22C"/>
    <w:lvl w:ilvl="0" w:tplc="D466CF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900A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C85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880A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3A6D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FAA1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3224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4200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70D2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1933A65"/>
    <w:multiLevelType w:val="hybridMultilevel"/>
    <w:tmpl w:val="FEBC2D0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55F7367"/>
    <w:multiLevelType w:val="hybridMultilevel"/>
    <w:tmpl w:val="1A42D9A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5E31EA9"/>
    <w:multiLevelType w:val="hybridMultilevel"/>
    <w:tmpl w:val="D97E6A94"/>
    <w:lvl w:ilvl="0" w:tplc="37C4C54C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DD1D2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7DFBAC0"/>
    <w:multiLevelType w:val="hybridMultilevel"/>
    <w:tmpl w:val="1E16A4A0"/>
    <w:lvl w:ilvl="0" w:tplc="F79A6A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8E5A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DC5C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C090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700F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F6D3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7860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CE5F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748D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BB40B1B"/>
    <w:multiLevelType w:val="hybridMultilevel"/>
    <w:tmpl w:val="139807EC"/>
    <w:lvl w:ilvl="0" w:tplc="481A8C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372F9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8EC0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288F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DC70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AE47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58A5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0AE1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3483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7593A85"/>
    <w:multiLevelType w:val="hybridMultilevel"/>
    <w:tmpl w:val="B9BCD89C"/>
    <w:lvl w:ilvl="0" w:tplc="7E6A15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5632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162B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E00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A67B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6EF6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9496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EAD6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B03C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D24130F"/>
    <w:multiLevelType w:val="hybridMultilevel"/>
    <w:tmpl w:val="030A0452"/>
    <w:lvl w:ilvl="0" w:tplc="2BCE0272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4569E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CEE8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44DB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C25E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408A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E699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18F6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0CB1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41774864">
    <w:abstractNumId w:val="18"/>
  </w:num>
  <w:num w:numId="2" w16cid:durableId="1866869512">
    <w:abstractNumId w:val="16"/>
  </w:num>
  <w:num w:numId="3" w16cid:durableId="1233735597">
    <w:abstractNumId w:val="23"/>
  </w:num>
  <w:num w:numId="4" w16cid:durableId="1628271193">
    <w:abstractNumId w:val="25"/>
  </w:num>
  <w:num w:numId="5" w16cid:durableId="1512719767">
    <w:abstractNumId w:val="3"/>
  </w:num>
  <w:num w:numId="6" w16cid:durableId="461726119">
    <w:abstractNumId w:val="26"/>
  </w:num>
  <w:num w:numId="7" w16cid:durableId="1880319529">
    <w:abstractNumId w:val="14"/>
  </w:num>
  <w:num w:numId="8" w16cid:durableId="1642080645">
    <w:abstractNumId w:val="0"/>
  </w:num>
  <w:num w:numId="9" w16cid:durableId="1802648765">
    <w:abstractNumId w:val="7"/>
  </w:num>
  <w:num w:numId="10" w16cid:durableId="583926501">
    <w:abstractNumId w:val="12"/>
  </w:num>
  <w:num w:numId="11" w16cid:durableId="81144283">
    <w:abstractNumId w:val="17"/>
  </w:num>
  <w:num w:numId="12" w16cid:durableId="902788796">
    <w:abstractNumId w:val="19"/>
  </w:num>
  <w:num w:numId="13" w16cid:durableId="780683916">
    <w:abstractNumId w:val="6"/>
  </w:num>
  <w:num w:numId="14" w16cid:durableId="1639409944">
    <w:abstractNumId w:val="11"/>
  </w:num>
  <w:num w:numId="15" w16cid:durableId="1862743985">
    <w:abstractNumId w:val="2"/>
  </w:num>
  <w:num w:numId="16" w16cid:durableId="1616208069">
    <w:abstractNumId w:val="13"/>
  </w:num>
  <w:num w:numId="17" w16cid:durableId="1424762541">
    <w:abstractNumId w:val="24"/>
  </w:num>
  <w:num w:numId="18" w16cid:durableId="252319191">
    <w:abstractNumId w:val="4"/>
  </w:num>
  <w:num w:numId="19" w16cid:durableId="539705919">
    <w:abstractNumId w:val="5"/>
  </w:num>
  <w:num w:numId="20" w16cid:durableId="409933134">
    <w:abstractNumId w:val="22"/>
  </w:num>
  <w:num w:numId="21" w16cid:durableId="33426994">
    <w:abstractNumId w:val="10"/>
  </w:num>
  <w:num w:numId="22" w16cid:durableId="408504799">
    <w:abstractNumId w:val="1"/>
  </w:num>
  <w:num w:numId="23" w16cid:durableId="1078282181">
    <w:abstractNumId w:val="8"/>
  </w:num>
  <w:num w:numId="24" w16cid:durableId="1190800524">
    <w:abstractNumId w:val="9"/>
  </w:num>
  <w:num w:numId="25" w16cid:durableId="529610503">
    <w:abstractNumId w:val="15"/>
  </w:num>
  <w:num w:numId="26" w16cid:durableId="1747797738">
    <w:abstractNumId w:val="20"/>
  </w:num>
  <w:num w:numId="27" w16cid:durableId="1081759039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el, Vinay SITILTD-PTIY/ESC">
    <w15:presenceInfo w15:providerId="AD" w15:userId="S::Vinay.V.Patel@shell.com::ee2926c6-c7a8-4b8e-aaa1-36da2fe9fd43"/>
  </w15:person>
  <w15:person w15:author="Kumar, Charlene SITI-PTIY/ESE2">
    <w15:presenceInfo w15:providerId="AD" w15:userId="S::C.Kumar@shell.com::732e015a-f294-46df-b037-d863d00829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tru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87"/>
    <w:rsid w:val="000010EB"/>
    <w:rsid w:val="00003A8B"/>
    <w:rsid w:val="00014F3B"/>
    <w:rsid w:val="00023A7C"/>
    <w:rsid w:val="00026B39"/>
    <w:rsid w:val="00051EB9"/>
    <w:rsid w:val="00052FA4"/>
    <w:rsid w:val="00056AD7"/>
    <w:rsid w:val="00060923"/>
    <w:rsid w:val="00061C48"/>
    <w:rsid w:val="00063776"/>
    <w:rsid w:val="00073C18"/>
    <w:rsid w:val="00080D5B"/>
    <w:rsid w:val="000812FD"/>
    <w:rsid w:val="0008375E"/>
    <w:rsid w:val="000979F6"/>
    <w:rsid w:val="000A14CA"/>
    <w:rsid w:val="000A4436"/>
    <w:rsid w:val="000A5888"/>
    <w:rsid w:val="000A7432"/>
    <w:rsid w:val="000B16B5"/>
    <w:rsid w:val="000B4FDF"/>
    <w:rsid w:val="000D16BC"/>
    <w:rsid w:val="000E7CA1"/>
    <w:rsid w:val="000F21B7"/>
    <w:rsid w:val="000F2B6C"/>
    <w:rsid w:val="00103A56"/>
    <w:rsid w:val="00121380"/>
    <w:rsid w:val="001476A6"/>
    <w:rsid w:val="00156592"/>
    <w:rsid w:val="001570BE"/>
    <w:rsid w:val="00163AB7"/>
    <w:rsid w:val="00170305"/>
    <w:rsid w:val="001713B9"/>
    <w:rsid w:val="001772EB"/>
    <w:rsid w:val="00181CD3"/>
    <w:rsid w:val="00186C8D"/>
    <w:rsid w:val="00195A9D"/>
    <w:rsid w:val="001A07AF"/>
    <w:rsid w:val="001A328D"/>
    <w:rsid w:val="001A7CBB"/>
    <w:rsid w:val="001C5203"/>
    <w:rsid w:val="001C5205"/>
    <w:rsid w:val="001C7C3F"/>
    <w:rsid w:val="001D0C3C"/>
    <w:rsid w:val="001D2174"/>
    <w:rsid w:val="001D23F5"/>
    <w:rsid w:val="001D2521"/>
    <w:rsid w:val="001E0715"/>
    <w:rsid w:val="001F2F03"/>
    <w:rsid w:val="00204CD7"/>
    <w:rsid w:val="00224781"/>
    <w:rsid w:val="00233FFA"/>
    <w:rsid w:val="00243F34"/>
    <w:rsid w:val="00246A5E"/>
    <w:rsid w:val="00252BE3"/>
    <w:rsid w:val="00255123"/>
    <w:rsid w:val="00263FEE"/>
    <w:rsid w:val="00270FFD"/>
    <w:rsid w:val="0028522A"/>
    <w:rsid w:val="00285475"/>
    <w:rsid w:val="00286D06"/>
    <w:rsid w:val="00290FC6"/>
    <w:rsid w:val="00294914"/>
    <w:rsid w:val="00297FB2"/>
    <w:rsid w:val="002B18E1"/>
    <w:rsid w:val="002B2C18"/>
    <w:rsid w:val="002B3B46"/>
    <w:rsid w:val="002B3EE2"/>
    <w:rsid w:val="002C1DC8"/>
    <w:rsid w:val="002C56A4"/>
    <w:rsid w:val="002D21FF"/>
    <w:rsid w:val="002E04C6"/>
    <w:rsid w:val="002E72C5"/>
    <w:rsid w:val="002F4394"/>
    <w:rsid w:val="002F5B31"/>
    <w:rsid w:val="002F7D16"/>
    <w:rsid w:val="00305439"/>
    <w:rsid w:val="0031108B"/>
    <w:rsid w:val="00312AD7"/>
    <w:rsid w:val="00317903"/>
    <w:rsid w:val="003204EB"/>
    <w:rsid w:val="00325E7D"/>
    <w:rsid w:val="00340B97"/>
    <w:rsid w:val="00355571"/>
    <w:rsid w:val="00355CF4"/>
    <w:rsid w:val="00363E3C"/>
    <w:rsid w:val="003653A0"/>
    <w:rsid w:val="003731DC"/>
    <w:rsid w:val="00375A7B"/>
    <w:rsid w:val="00396D6D"/>
    <w:rsid w:val="003A03FC"/>
    <w:rsid w:val="003B14C9"/>
    <w:rsid w:val="003B2BB9"/>
    <w:rsid w:val="003B65C0"/>
    <w:rsid w:val="003D2F3F"/>
    <w:rsid w:val="003E1349"/>
    <w:rsid w:val="003E6AE5"/>
    <w:rsid w:val="00404FEC"/>
    <w:rsid w:val="00424C33"/>
    <w:rsid w:val="00430575"/>
    <w:rsid w:val="00442F86"/>
    <w:rsid w:val="00457F5E"/>
    <w:rsid w:val="00463960"/>
    <w:rsid w:val="00467F01"/>
    <w:rsid w:val="00480AAB"/>
    <w:rsid w:val="00487E44"/>
    <w:rsid w:val="00491955"/>
    <w:rsid w:val="004970BB"/>
    <w:rsid w:val="004B2874"/>
    <w:rsid w:val="004B622C"/>
    <w:rsid w:val="004C3540"/>
    <w:rsid w:val="004C6F87"/>
    <w:rsid w:val="004D0F29"/>
    <w:rsid w:val="004D7168"/>
    <w:rsid w:val="004E672E"/>
    <w:rsid w:val="004E6CB8"/>
    <w:rsid w:val="0051420A"/>
    <w:rsid w:val="00524656"/>
    <w:rsid w:val="00531525"/>
    <w:rsid w:val="00547524"/>
    <w:rsid w:val="00551877"/>
    <w:rsid w:val="005572F1"/>
    <w:rsid w:val="00575953"/>
    <w:rsid w:val="005771B1"/>
    <w:rsid w:val="00581449"/>
    <w:rsid w:val="0059134D"/>
    <w:rsid w:val="005920F4"/>
    <w:rsid w:val="005A2041"/>
    <w:rsid w:val="005A57D3"/>
    <w:rsid w:val="005A58AC"/>
    <w:rsid w:val="005A638B"/>
    <w:rsid w:val="005B2841"/>
    <w:rsid w:val="005B3B32"/>
    <w:rsid w:val="005B4717"/>
    <w:rsid w:val="005B574C"/>
    <w:rsid w:val="005C241A"/>
    <w:rsid w:val="005C53AA"/>
    <w:rsid w:val="005D02C9"/>
    <w:rsid w:val="005D34B1"/>
    <w:rsid w:val="005E6BA8"/>
    <w:rsid w:val="005F7CAC"/>
    <w:rsid w:val="00614E01"/>
    <w:rsid w:val="0061623E"/>
    <w:rsid w:val="00631711"/>
    <w:rsid w:val="00644D1A"/>
    <w:rsid w:val="0065182C"/>
    <w:rsid w:val="00655F63"/>
    <w:rsid w:val="00664829"/>
    <w:rsid w:val="00665451"/>
    <w:rsid w:val="00665A19"/>
    <w:rsid w:val="00674EC4"/>
    <w:rsid w:val="00676601"/>
    <w:rsid w:val="00681872"/>
    <w:rsid w:val="0068521D"/>
    <w:rsid w:val="00685F47"/>
    <w:rsid w:val="006950E7"/>
    <w:rsid w:val="006A3241"/>
    <w:rsid w:val="006B0F2E"/>
    <w:rsid w:val="006D68C0"/>
    <w:rsid w:val="006F0B60"/>
    <w:rsid w:val="007019B5"/>
    <w:rsid w:val="007066B8"/>
    <w:rsid w:val="00720F0E"/>
    <w:rsid w:val="007246E3"/>
    <w:rsid w:val="00734833"/>
    <w:rsid w:val="007408BB"/>
    <w:rsid w:val="0074091B"/>
    <w:rsid w:val="00742279"/>
    <w:rsid w:val="00747EE4"/>
    <w:rsid w:val="0076766D"/>
    <w:rsid w:val="00770276"/>
    <w:rsid w:val="0077411E"/>
    <w:rsid w:val="007862DE"/>
    <w:rsid w:val="0078719D"/>
    <w:rsid w:val="007B35E4"/>
    <w:rsid w:val="007C6010"/>
    <w:rsid w:val="007D19B6"/>
    <w:rsid w:val="007D4768"/>
    <w:rsid w:val="007D58C8"/>
    <w:rsid w:val="007E41B0"/>
    <w:rsid w:val="007E4288"/>
    <w:rsid w:val="007F6D1D"/>
    <w:rsid w:val="00800BE1"/>
    <w:rsid w:val="0080702D"/>
    <w:rsid w:val="00813388"/>
    <w:rsid w:val="00820B35"/>
    <w:rsid w:val="008211B7"/>
    <w:rsid w:val="00823F90"/>
    <w:rsid w:val="008274C1"/>
    <w:rsid w:val="00832F43"/>
    <w:rsid w:val="00833509"/>
    <w:rsid w:val="0084729D"/>
    <w:rsid w:val="00855C2C"/>
    <w:rsid w:val="00857B69"/>
    <w:rsid w:val="00873D57"/>
    <w:rsid w:val="00880D7E"/>
    <w:rsid w:val="008901CC"/>
    <w:rsid w:val="0089096D"/>
    <w:rsid w:val="008A25B8"/>
    <w:rsid w:val="008A4F58"/>
    <w:rsid w:val="008A696C"/>
    <w:rsid w:val="008B25D1"/>
    <w:rsid w:val="008B4A61"/>
    <w:rsid w:val="008C582A"/>
    <w:rsid w:val="008D3661"/>
    <w:rsid w:val="008D462E"/>
    <w:rsid w:val="008D55A4"/>
    <w:rsid w:val="0091312C"/>
    <w:rsid w:val="00914877"/>
    <w:rsid w:val="00921701"/>
    <w:rsid w:val="00922365"/>
    <w:rsid w:val="00924521"/>
    <w:rsid w:val="00925A21"/>
    <w:rsid w:val="0093418A"/>
    <w:rsid w:val="0095148E"/>
    <w:rsid w:val="009672B8"/>
    <w:rsid w:val="00974994"/>
    <w:rsid w:val="00993937"/>
    <w:rsid w:val="009939A4"/>
    <w:rsid w:val="00997060"/>
    <w:rsid w:val="009B4B48"/>
    <w:rsid w:val="009B5D3F"/>
    <w:rsid w:val="009C48FB"/>
    <w:rsid w:val="009D2E43"/>
    <w:rsid w:val="009E0D6C"/>
    <w:rsid w:val="009F357E"/>
    <w:rsid w:val="009F382D"/>
    <w:rsid w:val="00A004AB"/>
    <w:rsid w:val="00A01A1B"/>
    <w:rsid w:val="00A10CAE"/>
    <w:rsid w:val="00A158A2"/>
    <w:rsid w:val="00A236CF"/>
    <w:rsid w:val="00A35B70"/>
    <w:rsid w:val="00A37BC4"/>
    <w:rsid w:val="00A40698"/>
    <w:rsid w:val="00A50445"/>
    <w:rsid w:val="00A51755"/>
    <w:rsid w:val="00A53086"/>
    <w:rsid w:val="00A55402"/>
    <w:rsid w:val="00A67C91"/>
    <w:rsid w:val="00A808A6"/>
    <w:rsid w:val="00A8285F"/>
    <w:rsid w:val="00A91844"/>
    <w:rsid w:val="00A92101"/>
    <w:rsid w:val="00A952DB"/>
    <w:rsid w:val="00A95AEE"/>
    <w:rsid w:val="00AA0AA2"/>
    <w:rsid w:val="00AB4364"/>
    <w:rsid w:val="00AC10E9"/>
    <w:rsid w:val="00AD2AF6"/>
    <w:rsid w:val="00AE7614"/>
    <w:rsid w:val="00AF7544"/>
    <w:rsid w:val="00B00AEC"/>
    <w:rsid w:val="00B1204C"/>
    <w:rsid w:val="00B33A63"/>
    <w:rsid w:val="00B457BC"/>
    <w:rsid w:val="00B550AB"/>
    <w:rsid w:val="00B624BC"/>
    <w:rsid w:val="00B6594B"/>
    <w:rsid w:val="00B67BE5"/>
    <w:rsid w:val="00BA557D"/>
    <w:rsid w:val="00BD1A56"/>
    <w:rsid w:val="00BD20FB"/>
    <w:rsid w:val="00BD441B"/>
    <w:rsid w:val="00BD4948"/>
    <w:rsid w:val="00BE5206"/>
    <w:rsid w:val="00BF4428"/>
    <w:rsid w:val="00C015F0"/>
    <w:rsid w:val="00C02A7D"/>
    <w:rsid w:val="00C02BF0"/>
    <w:rsid w:val="00C102A8"/>
    <w:rsid w:val="00C118E5"/>
    <w:rsid w:val="00C26A33"/>
    <w:rsid w:val="00C46D5E"/>
    <w:rsid w:val="00C56E12"/>
    <w:rsid w:val="00C624B0"/>
    <w:rsid w:val="00C709B1"/>
    <w:rsid w:val="00C72256"/>
    <w:rsid w:val="00C870D4"/>
    <w:rsid w:val="00C94858"/>
    <w:rsid w:val="00CA0961"/>
    <w:rsid w:val="00CA5DB1"/>
    <w:rsid w:val="00CC2D73"/>
    <w:rsid w:val="00CE385F"/>
    <w:rsid w:val="00CE632A"/>
    <w:rsid w:val="00CF0C22"/>
    <w:rsid w:val="00CF2456"/>
    <w:rsid w:val="00D12787"/>
    <w:rsid w:val="00D14243"/>
    <w:rsid w:val="00D24AA0"/>
    <w:rsid w:val="00D3289B"/>
    <w:rsid w:val="00D32F80"/>
    <w:rsid w:val="00D355CF"/>
    <w:rsid w:val="00D441AD"/>
    <w:rsid w:val="00D4455E"/>
    <w:rsid w:val="00D5201E"/>
    <w:rsid w:val="00D5320C"/>
    <w:rsid w:val="00D6356D"/>
    <w:rsid w:val="00D7136E"/>
    <w:rsid w:val="00D72462"/>
    <w:rsid w:val="00D74A97"/>
    <w:rsid w:val="00D7718E"/>
    <w:rsid w:val="00D83078"/>
    <w:rsid w:val="00D908FE"/>
    <w:rsid w:val="00D91FFA"/>
    <w:rsid w:val="00DA1F92"/>
    <w:rsid w:val="00DB7642"/>
    <w:rsid w:val="00DC40FD"/>
    <w:rsid w:val="00DC7242"/>
    <w:rsid w:val="00DD23CB"/>
    <w:rsid w:val="00DD3D11"/>
    <w:rsid w:val="00DD7673"/>
    <w:rsid w:val="00DE28DF"/>
    <w:rsid w:val="00DE2C9D"/>
    <w:rsid w:val="00DE7996"/>
    <w:rsid w:val="00DF1992"/>
    <w:rsid w:val="00DF32F1"/>
    <w:rsid w:val="00DF64AD"/>
    <w:rsid w:val="00DF7EAE"/>
    <w:rsid w:val="00E060B7"/>
    <w:rsid w:val="00E21F1A"/>
    <w:rsid w:val="00E23BA1"/>
    <w:rsid w:val="00E276E0"/>
    <w:rsid w:val="00E37926"/>
    <w:rsid w:val="00E54D20"/>
    <w:rsid w:val="00E55D81"/>
    <w:rsid w:val="00E65748"/>
    <w:rsid w:val="00E67187"/>
    <w:rsid w:val="00E67E67"/>
    <w:rsid w:val="00E732E9"/>
    <w:rsid w:val="00E77473"/>
    <w:rsid w:val="00E87038"/>
    <w:rsid w:val="00E90B15"/>
    <w:rsid w:val="00EB1CE5"/>
    <w:rsid w:val="00EB56C9"/>
    <w:rsid w:val="00EB7947"/>
    <w:rsid w:val="00EC0DC2"/>
    <w:rsid w:val="00EC291A"/>
    <w:rsid w:val="00ED07C7"/>
    <w:rsid w:val="00ED2BDF"/>
    <w:rsid w:val="00EE3E18"/>
    <w:rsid w:val="00EE4A7C"/>
    <w:rsid w:val="00EF5311"/>
    <w:rsid w:val="00F050F2"/>
    <w:rsid w:val="00F22E46"/>
    <w:rsid w:val="00F25A84"/>
    <w:rsid w:val="00F26882"/>
    <w:rsid w:val="00F4227E"/>
    <w:rsid w:val="00F46030"/>
    <w:rsid w:val="00F52420"/>
    <w:rsid w:val="00F54E66"/>
    <w:rsid w:val="00F84F66"/>
    <w:rsid w:val="00F85766"/>
    <w:rsid w:val="00F96AA4"/>
    <w:rsid w:val="00FB242F"/>
    <w:rsid w:val="00FB4AF8"/>
    <w:rsid w:val="00FC1209"/>
    <w:rsid w:val="00FD16EF"/>
    <w:rsid w:val="00FD5B04"/>
    <w:rsid w:val="00FF0AF1"/>
    <w:rsid w:val="01636B6B"/>
    <w:rsid w:val="01BFD8E1"/>
    <w:rsid w:val="022D16AE"/>
    <w:rsid w:val="02626B61"/>
    <w:rsid w:val="02A43574"/>
    <w:rsid w:val="02D82500"/>
    <w:rsid w:val="02F24FFA"/>
    <w:rsid w:val="0334EBB5"/>
    <w:rsid w:val="03601C2C"/>
    <w:rsid w:val="03A45DE9"/>
    <w:rsid w:val="03E2077C"/>
    <w:rsid w:val="040965AA"/>
    <w:rsid w:val="04679339"/>
    <w:rsid w:val="0490E493"/>
    <w:rsid w:val="04C86C15"/>
    <w:rsid w:val="04FC680D"/>
    <w:rsid w:val="0555E72F"/>
    <w:rsid w:val="0599AFBA"/>
    <w:rsid w:val="05B44EC3"/>
    <w:rsid w:val="05BF6E89"/>
    <w:rsid w:val="05BFB301"/>
    <w:rsid w:val="062730E1"/>
    <w:rsid w:val="066C5CCA"/>
    <w:rsid w:val="06F68347"/>
    <w:rsid w:val="06FD3F56"/>
    <w:rsid w:val="077A5860"/>
    <w:rsid w:val="08DC50EC"/>
    <w:rsid w:val="091DDABC"/>
    <w:rsid w:val="09860802"/>
    <w:rsid w:val="09E46F92"/>
    <w:rsid w:val="09EF2167"/>
    <w:rsid w:val="09F1226F"/>
    <w:rsid w:val="0A1E71DF"/>
    <w:rsid w:val="0A83DCA3"/>
    <w:rsid w:val="0A8C0340"/>
    <w:rsid w:val="0A97AC19"/>
    <w:rsid w:val="0AAA0A3A"/>
    <w:rsid w:val="0B4807C9"/>
    <w:rsid w:val="0B99BE2A"/>
    <w:rsid w:val="0BE51410"/>
    <w:rsid w:val="0C47F1A3"/>
    <w:rsid w:val="0C4B25A6"/>
    <w:rsid w:val="0D090740"/>
    <w:rsid w:val="0D0ADFC0"/>
    <w:rsid w:val="0D15A59E"/>
    <w:rsid w:val="0D5A7FE7"/>
    <w:rsid w:val="0D6B9056"/>
    <w:rsid w:val="0DE8899E"/>
    <w:rsid w:val="0E200648"/>
    <w:rsid w:val="0E28A9CE"/>
    <w:rsid w:val="0E491067"/>
    <w:rsid w:val="0E5CE347"/>
    <w:rsid w:val="0E9309D9"/>
    <w:rsid w:val="0E955A32"/>
    <w:rsid w:val="0EF9B7CC"/>
    <w:rsid w:val="0EFF3025"/>
    <w:rsid w:val="0F192282"/>
    <w:rsid w:val="0F2E287F"/>
    <w:rsid w:val="0F59B63E"/>
    <w:rsid w:val="1000A090"/>
    <w:rsid w:val="1009F29D"/>
    <w:rsid w:val="100DE904"/>
    <w:rsid w:val="101814BA"/>
    <w:rsid w:val="10339888"/>
    <w:rsid w:val="10D68BB3"/>
    <w:rsid w:val="1122654C"/>
    <w:rsid w:val="1155D2F3"/>
    <w:rsid w:val="11E09B8D"/>
    <w:rsid w:val="11EF97EE"/>
    <w:rsid w:val="123B9664"/>
    <w:rsid w:val="127BB99E"/>
    <w:rsid w:val="1296411E"/>
    <w:rsid w:val="12C2F0FB"/>
    <w:rsid w:val="12D0ABCB"/>
    <w:rsid w:val="12D6098C"/>
    <w:rsid w:val="130509C8"/>
    <w:rsid w:val="1362F9B2"/>
    <w:rsid w:val="142151FB"/>
    <w:rsid w:val="151FEF12"/>
    <w:rsid w:val="1520AD1A"/>
    <w:rsid w:val="15323C70"/>
    <w:rsid w:val="1571D2CF"/>
    <w:rsid w:val="15969D33"/>
    <w:rsid w:val="15A0F01D"/>
    <w:rsid w:val="15FA91BD"/>
    <w:rsid w:val="162174EA"/>
    <w:rsid w:val="16E63F63"/>
    <w:rsid w:val="172AB317"/>
    <w:rsid w:val="1757D329"/>
    <w:rsid w:val="17A41CEE"/>
    <w:rsid w:val="1824F269"/>
    <w:rsid w:val="187C0D50"/>
    <w:rsid w:val="18843F1D"/>
    <w:rsid w:val="188A26BD"/>
    <w:rsid w:val="189FF3F6"/>
    <w:rsid w:val="18ABE7EF"/>
    <w:rsid w:val="197E6AF7"/>
    <w:rsid w:val="19C20EDC"/>
    <w:rsid w:val="19E28073"/>
    <w:rsid w:val="19F161A2"/>
    <w:rsid w:val="1A0CEB61"/>
    <w:rsid w:val="1A171926"/>
    <w:rsid w:val="1A46F6E5"/>
    <w:rsid w:val="1A6759C3"/>
    <w:rsid w:val="1A77E1B5"/>
    <w:rsid w:val="1A7D7F39"/>
    <w:rsid w:val="1AA636BA"/>
    <w:rsid w:val="1AE0F87A"/>
    <w:rsid w:val="1B2BA900"/>
    <w:rsid w:val="1B2E8969"/>
    <w:rsid w:val="1B338478"/>
    <w:rsid w:val="1B383DD1"/>
    <w:rsid w:val="1B5CCCF4"/>
    <w:rsid w:val="1B6F6E1B"/>
    <w:rsid w:val="1BBC05B4"/>
    <w:rsid w:val="1CBC8DE1"/>
    <w:rsid w:val="1D430743"/>
    <w:rsid w:val="1D79F951"/>
    <w:rsid w:val="1DA8BC3C"/>
    <w:rsid w:val="1DB33BC7"/>
    <w:rsid w:val="1DCCB494"/>
    <w:rsid w:val="1DDA1EB7"/>
    <w:rsid w:val="1DDF3B00"/>
    <w:rsid w:val="1DFDE4D6"/>
    <w:rsid w:val="1E05C18D"/>
    <w:rsid w:val="1E1353ED"/>
    <w:rsid w:val="1E53D67B"/>
    <w:rsid w:val="1E6D8C47"/>
    <w:rsid w:val="1F15D642"/>
    <w:rsid w:val="20342415"/>
    <w:rsid w:val="2049A6D1"/>
    <w:rsid w:val="20EF17B1"/>
    <w:rsid w:val="2120BD35"/>
    <w:rsid w:val="212155B1"/>
    <w:rsid w:val="21733A9D"/>
    <w:rsid w:val="21A52D09"/>
    <w:rsid w:val="21DF5919"/>
    <w:rsid w:val="21E0FA4D"/>
    <w:rsid w:val="21FA676C"/>
    <w:rsid w:val="220AFFD9"/>
    <w:rsid w:val="221B86C0"/>
    <w:rsid w:val="22299165"/>
    <w:rsid w:val="226E31BF"/>
    <w:rsid w:val="226EE962"/>
    <w:rsid w:val="22EC2C6A"/>
    <w:rsid w:val="2375D576"/>
    <w:rsid w:val="23A6E4D0"/>
    <w:rsid w:val="2411ECF3"/>
    <w:rsid w:val="243D2FA0"/>
    <w:rsid w:val="247EE80C"/>
    <w:rsid w:val="24B526D0"/>
    <w:rsid w:val="24BAB4B7"/>
    <w:rsid w:val="24DA9692"/>
    <w:rsid w:val="25099B50"/>
    <w:rsid w:val="25322A75"/>
    <w:rsid w:val="25C8E48A"/>
    <w:rsid w:val="26A07F3D"/>
    <w:rsid w:val="26E2F5F9"/>
    <w:rsid w:val="272D16EC"/>
    <w:rsid w:val="279C6CBD"/>
    <w:rsid w:val="27A434B6"/>
    <w:rsid w:val="27AC2E48"/>
    <w:rsid w:val="27AD4644"/>
    <w:rsid w:val="27DD11E0"/>
    <w:rsid w:val="27F25579"/>
    <w:rsid w:val="28EBCD35"/>
    <w:rsid w:val="291DE7A4"/>
    <w:rsid w:val="295043CF"/>
    <w:rsid w:val="2964D5DF"/>
    <w:rsid w:val="296B27AC"/>
    <w:rsid w:val="29868F68"/>
    <w:rsid w:val="29A96647"/>
    <w:rsid w:val="2A21F21D"/>
    <w:rsid w:val="2A31F59D"/>
    <w:rsid w:val="2AB98A58"/>
    <w:rsid w:val="2B0A69D7"/>
    <w:rsid w:val="2B245A5B"/>
    <w:rsid w:val="2B3B6F09"/>
    <w:rsid w:val="2B3FC790"/>
    <w:rsid w:val="2B6BB172"/>
    <w:rsid w:val="2B8D4896"/>
    <w:rsid w:val="2BE5A46D"/>
    <w:rsid w:val="2C49AAE1"/>
    <w:rsid w:val="2C55B66B"/>
    <w:rsid w:val="2C7FC6DB"/>
    <w:rsid w:val="2C8893E3"/>
    <w:rsid w:val="2CE142AE"/>
    <w:rsid w:val="2CF687EF"/>
    <w:rsid w:val="2D3099A9"/>
    <w:rsid w:val="2D3387DC"/>
    <w:rsid w:val="2DB5EBD1"/>
    <w:rsid w:val="2DC361A5"/>
    <w:rsid w:val="2E344259"/>
    <w:rsid w:val="2E45ADB0"/>
    <w:rsid w:val="2E9FE3BC"/>
    <w:rsid w:val="2EB1336F"/>
    <w:rsid w:val="2EC788B5"/>
    <w:rsid w:val="2ECF7D47"/>
    <w:rsid w:val="2F30CF8E"/>
    <w:rsid w:val="3018A636"/>
    <w:rsid w:val="305D996E"/>
    <w:rsid w:val="30614B96"/>
    <w:rsid w:val="30618374"/>
    <w:rsid w:val="307ECC05"/>
    <w:rsid w:val="30D006D5"/>
    <w:rsid w:val="310B3687"/>
    <w:rsid w:val="3128BD45"/>
    <w:rsid w:val="312CB016"/>
    <w:rsid w:val="317972B4"/>
    <w:rsid w:val="31BDC4C8"/>
    <w:rsid w:val="31DE7B12"/>
    <w:rsid w:val="31DF8BD1"/>
    <w:rsid w:val="322CD627"/>
    <w:rsid w:val="323BBD94"/>
    <w:rsid w:val="32633438"/>
    <w:rsid w:val="32D11AA5"/>
    <w:rsid w:val="32E79050"/>
    <w:rsid w:val="3317CC69"/>
    <w:rsid w:val="3338B29A"/>
    <w:rsid w:val="33463968"/>
    <w:rsid w:val="3348059E"/>
    <w:rsid w:val="336EF700"/>
    <w:rsid w:val="337059B7"/>
    <w:rsid w:val="338BD414"/>
    <w:rsid w:val="33B2F51E"/>
    <w:rsid w:val="33F10F2B"/>
    <w:rsid w:val="34759F28"/>
    <w:rsid w:val="34B46618"/>
    <w:rsid w:val="34D50695"/>
    <w:rsid w:val="350813BB"/>
    <w:rsid w:val="352235BD"/>
    <w:rsid w:val="35362DA1"/>
    <w:rsid w:val="3568A1F4"/>
    <w:rsid w:val="35A1A799"/>
    <w:rsid w:val="35A5DCEA"/>
    <w:rsid w:val="35CD8C2B"/>
    <w:rsid w:val="35E427D3"/>
    <w:rsid w:val="35FA136A"/>
    <w:rsid w:val="36084095"/>
    <w:rsid w:val="3679F226"/>
    <w:rsid w:val="36949152"/>
    <w:rsid w:val="36C1F3CD"/>
    <w:rsid w:val="36D3BACA"/>
    <w:rsid w:val="36FCF07A"/>
    <w:rsid w:val="37041D2E"/>
    <w:rsid w:val="3719D49C"/>
    <w:rsid w:val="37678488"/>
    <w:rsid w:val="376896D6"/>
    <w:rsid w:val="37D85208"/>
    <w:rsid w:val="37DB08E5"/>
    <w:rsid w:val="38210F7E"/>
    <w:rsid w:val="388B0357"/>
    <w:rsid w:val="389C49CF"/>
    <w:rsid w:val="38C4804E"/>
    <w:rsid w:val="395E8075"/>
    <w:rsid w:val="39A2C9FB"/>
    <w:rsid w:val="3A371815"/>
    <w:rsid w:val="3A6050AF"/>
    <w:rsid w:val="3B018301"/>
    <w:rsid w:val="3B1A7B0E"/>
    <w:rsid w:val="3B8B9D7F"/>
    <w:rsid w:val="3BBBD858"/>
    <w:rsid w:val="3BC00DA2"/>
    <w:rsid w:val="3BE0763D"/>
    <w:rsid w:val="3C3391E1"/>
    <w:rsid w:val="3C8FCF93"/>
    <w:rsid w:val="3CA45823"/>
    <w:rsid w:val="3CAA5C6F"/>
    <w:rsid w:val="3CBF9BAF"/>
    <w:rsid w:val="3CF8CE53"/>
    <w:rsid w:val="3D65F14D"/>
    <w:rsid w:val="3D78A2F1"/>
    <w:rsid w:val="3D97F171"/>
    <w:rsid w:val="3DCD122C"/>
    <w:rsid w:val="3DF18353"/>
    <w:rsid w:val="3DFA8A50"/>
    <w:rsid w:val="3E4DEAC1"/>
    <w:rsid w:val="3EBB14BD"/>
    <w:rsid w:val="3F04349A"/>
    <w:rsid w:val="3FB85213"/>
    <w:rsid w:val="3FDDF15D"/>
    <w:rsid w:val="3FE96342"/>
    <w:rsid w:val="4010BCB7"/>
    <w:rsid w:val="40348A68"/>
    <w:rsid w:val="405974A7"/>
    <w:rsid w:val="40C62E24"/>
    <w:rsid w:val="414BBE4F"/>
    <w:rsid w:val="41D5EAE6"/>
    <w:rsid w:val="41E97E6E"/>
    <w:rsid w:val="423DBE43"/>
    <w:rsid w:val="426A9B58"/>
    <w:rsid w:val="4279133C"/>
    <w:rsid w:val="42C1E3C9"/>
    <w:rsid w:val="42CDCE11"/>
    <w:rsid w:val="42D02A3E"/>
    <w:rsid w:val="42E25C6C"/>
    <w:rsid w:val="433F0C86"/>
    <w:rsid w:val="437C2051"/>
    <w:rsid w:val="43D1B316"/>
    <w:rsid w:val="43E64C5C"/>
    <w:rsid w:val="450924F9"/>
    <w:rsid w:val="45859ABA"/>
    <w:rsid w:val="4609E7B0"/>
    <w:rsid w:val="460EBCD2"/>
    <w:rsid w:val="46B428C9"/>
    <w:rsid w:val="46E163B4"/>
    <w:rsid w:val="46E532B8"/>
    <w:rsid w:val="4711C841"/>
    <w:rsid w:val="472EFB4C"/>
    <w:rsid w:val="4755E024"/>
    <w:rsid w:val="478F58A8"/>
    <w:rsid w:val="47A38B06"/>
    <w:rsid w:val="47D3C3A4"/>
    <w:rsid w:val="4811309D"/>
    <w:rsid w:val="483E46A5"/>
    <w:rsid w:val="48994491"/>
    <w:rsid w:val="4928AD90"/>
    <w:rsid w:val="49416777"/>
    <w:rsid w:val="49B3CBBC"/>
    <w:rsid w:val="49F052C6"/>
    <w:rsid w:val="4A39447D"/>
    <w:rsid w:val="4AA80582"/>
    <w:rsid w:val="4AEDDFB9"/>
    <w:rsid w:val="4B3874E6"/>
    <w:rsid w:val="4BCE6FD3"/>
    <w:rsid w:val="4BE82244"/>
    <w:rsid w:val="4BF22407"/>
    <w:rsid w:val="4C1A3260"/>
    <w:rsid w:val="4C305C2C"/>
    <w:rsid w:val="4CA2EE90"/>
    <w:rsid w:val="4DF6AF60"/>
    <w:rsid w:val="4E6EBE26"/>
    <w:rsid w:val="4E8F7AA5"/>
    <w:rsid w:val="4F1F298F"/>
    <w:rsid w:val="4F25A3B8"/>
    <w:rsid w:val="4F6CB87D"/>
    <w:rsid w:val="4FAA0964"/>
    <w:rsid w:val="4FAB9CFB"/>
    <w:rsid w:val="502B1ED6"/>
    <w:rsid w:val="502C14DF"/>
    <w:rsid w:val="503957F0"/>
    <w:rsid w:val="506C5D83"/>
    <w:rsid w:val="5074F546"/>
    <w:rsid w:val="5089A7BB"/>
    <w:rsid w:val="50ED5C74"/>
    <w:rsid w:val="512B4AC6"/>
    <w:rsid w:val="5161CC79"/>
    <w:rsid w:val="51DA150B"/>
    <w:rsid w:val="51DD3027"/>
    <w:rsid w:val="5298AC90"/>
    <w:rsid w:val="52A4BF00"/>
    <w:rsid w:val="52B0F826"/>
    <w:rsid w:val="52E15473"/>
    <w:rsid w:val="53694F55"/>
    <w:rsid w:val="53D8E27E"/>
    <w:rsid w:val="53FF38D5"/>
    <w:rsid w:val="54262564"/>
    <w:rsid w:val="54A54E05"/>
    <w:rsid w:val="54F68B16"/>
    <w:rsid w:val="54F7F155"/>
    <w:rsid w:val="54F9A6DC"/>
    <w:rsid w:val="55306AE5"/>
    <w:rsid w:val="55424B94"/>
    <w:rsid w:val="55BFE37B"/>
    <w:rsid w:val="55DF9DA7"/>
    <w:rsid w:val="5614B376"/>
    <w:rsid w:val="5616A6A7"/>
    <w:rsid w:val="56678E68"/>
    <w:rsid w:val="567B51C4"/>
    <w:rsid w:val="569B5663"/>
    <w:rsid w:val="56B97FBD"/>
    <w:rsid w:val="56F0F645"/>
    <w:rsid w:val="570385FD"/>
    <w:rsid w:val="5712798D"/>
    <w:rsid w:val="571933DE"/>
    <w:rsid w:val="57EB1F16"/>
    <w:rsid w:val="57ED1234"/>
    <w:rsid w:val="580C4A16"/>
    <w:rsid w:val="583C3D47"/>
    <w:rsid w:val="58E69BC3"/>
    <w:rsid w:val="597959C4"/>
    <w:rsid w:val="59CC1CF9"/>
    <w:rsid w:val="5A280C79"/>
    <w:rsid w:val="5A421601"/>
    <w:rsid w:val="5A6236B1"/>
    <w:rsid w:val="5AEF3691"/>
    <w:rsid w:val="5BB42443"/>
    <w:rsid w:val="5C12D1E1"/>
    <w:rsid w:val="5C182A8E"/>
    <w:rsid w:val="5C3F773C"/>
    <w:rsid w:val="5C7A1241"/>
    <w:rsid w:val="5CA73918"/>
    <w:rsid w:val="5CEC4C5A"/>
    <w:rsid w:val="5CFDBE36"/>
    <w:rsid w:val="5D0940D4"/>
    <w:rsid w:val="5D33C108"/>
    <w:rsid w:val="5D4A6821"/>
    <w:rsid w:val="5D513082"/>
    <w:rsid w:val="5E68BD41"/>
    <w:rsid w:val="5ECC7209"/>
    <w:rsid w:val="5ED3D79A"/>
    <w:rsid w:val="5ED8B103"/>
    <w:rsid w:val="5F867CC9"/>
    <w:rsid w:val="5F88C611"/>
    <w:rsid w:val="5F9BD528"/>
    <w:rsid w:val="606B9F06"/>
    <w:rsid w:val="60CDBD40"/>
    <w:rsid w:val="61040FA6"/>
    <w:rsid w:val="611957CD"/>
    <w:rsid w:val="614F2589"/>
    <w:rsid w:val="6195114C"/>
    <w:rsid w:val="62108FE4"/>
    <w:rsid w:val="621ABAA7"/>
    <w:rsid w:val="622B7E9F"/>
    <w:rsid w:val="62448CBD"/>
    <w:rsid w:val="6365D953"/>
    <w:rsid w:val="63C8F30B"/>
    <w:rsid w:val="63E09DE0"/>
    <w:rsid w:val="642D0695"/>
    <w:rsid w:val="6440D33D"/>
    <w:rsid w:val="644E6FD8"/>
    <w:rsid w:val="6474833E"/>
    <w:rsid w:val="64755A78"/>
    <w:rsid w:val="649DEAB1"/>
    <w:rsid w:val="64A298E9"/>
    <w:rsid w:val="64D2897A"/>
    <w:rsid w:val="6538E6F0"/>
    <w:rsid w:val="6568F8B8"/>
    <w:rsid w:val="6570B36D"/>
    <w:rsid w:val="657DC435"/>
    <w:rsid w:val="66202C19"/>
    <w:rsid w:val="6771149B"/>
    <w:rsid w:val="6840125E"/>
    <w:rsid w:val="6881510B"/>
    <w:rsid w:val="69248C66"/>
    <w:rsid w:val="698AB893"/>
    <w:rsid w:val="69A73429"/>
    <w:rsid w:val="69CA2548"/>
    <w:rsid w:val="6A87F872"/>
    <w:rsid w:val="6A880114"/>
    <w:rsid w:val="6AB2C48C"/>
    <w:rsid w:val="6AC6217E"/>
    <w:rsid w:val="6AE90AD0"/>
    <w:rsid w:val="6B984A32"/>
    <w:rsid w:val="6B9B2524"/>
    <w:rsid w:val="6C247670"/>
    <w:rsid w:val="6C9C1156"/>
    <w:rsid w:val="6D01C60A"/>
    <w:rsid w:val="6D2A647C"/>
    <w:rsid w:val="6D4898CC"/>
    <w:rsid w:val="6DDF9F9F"/>
    <w:rsid w:val="6E30AFBA"/>
    <w:rsid w:val="6E4A0CCC"/>
    <w:rsid w:val="6E4F118A"/>
    <w:rsid w:val="6E58278D"/>
    <w:rsid w:val="6E67DFD7"/>
    <w:rsid w:val="6EB5D97F"/>
    <w:rsid w:val="6F4E8E29"/>
    <w:rsid w:val="6F7B9999"/>
    <w:rsid w:val="6F98E1ED"/>
    <w:rsid w:val="6FB8DE47"/>
    <w:rsid w:val="6FCF057F"/>
    <w:rsid w:val="70C3237F"/>
    <w:rsid w:val="7120B5EB"/>
    <w:rsid w:val="71950FAA"/>
    <w:rsid w:val="71DA1DCA"/>
    <w:rsid w:val="7219BB30"/>
    <w:rsid w:val="72211A4D"/>
    <w:rsid w:val="728C20B9"/>
    <w:rsid w:val="72A93BEE"/>
    <w:rsid w:val="7310B441"/>
    <w:rsid w:val="73400FA3"/>
    <w:rsid w:val="73B10EFF"/>
    <w:rsid w:val="73BC7ED6"/>
    <w:rsid w:val="744BAE62"/>
    <w:rsid w:val="744D236F"/>
    <w:rsid w:val="748EC300"/>
    <w:rsid w:val="74DD142C"/>
    <w:rsid w:val="74F75D9B"/>
    <w:rsid w:val="7521B988"/>
    <w:rsid w:val="753E9500"/>
    <w:rsid w:val="7553AAB1"/>
    <w:rsid w:val="759F72B4"/>
    <w:rsid w:val="75D774EB"/>
    <w:rsid w:val="766D0BEB"/>
    <w:rsid w:val="7670CC66"/>
    <w:rsid w:val="769E3523"/>
    <w:rsid w:val="76EF7B12"/>
    <w:rsid w:val="7707DBC7"/>
    <w:rsid w:val="770A16B3"/>
    <w:rsid w:val="774699D8"/>
    <w:rsid w:val="77791839"/>
    <w:rsid w:val="77C66A7B"/>
    <w:rsid w:val="77E467C6"/>
    <w:rsid w:val="78390B24"/>
    <w:rsid w:val="783F04DA"/>
    <w:rsid w:val="7851570E"/>
    <w:rsid w:val="78670306"/>
    <w:rsid w:val="78B53FD8"/>
    <w:rsid w:val="78CA0C11"/>
    <w:rsid w:val="79548879"/>
    <w:rsid w:val="7A43EB36"/>
    <w:rsid w:val="7A587655"/>
    <w:rsid w:val="7A6B6833"/>
    <w:rsid w:val="7B3E6542"/>
    <w:rsid w:val="7B3EC8B4"/>
    <w:rsid w:val="7B7289A4"/>
    <w:rsid w:val="7C329AD3"/>
    <w:rsid w:val="7C5C8153"/>
    <w:rsid w:val="7CB9EC95"/>
    <w:rsid w:val="7CD0E622"/>
    <w:rsid w:val="7D9C7DEE"/>
    <w:rsid w:val="7DA5D905"/>
    <w:rsid w:val="7DF3A616"/>
    <w:rsid w:val="7E447B78"/>
    <w:rsid w:val="7E8FB48C"/>
    <w:rsid w:val="7F2EFD9D"/>
    <w:rsid w:val="7F45E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78949"/>
  <w15:chartTrackingRefBased/>
  <w15:docId w15:val="{52C43799-E2A1-4AE2-BDA8-D9D261F9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87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D127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6D68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8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B3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227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4227E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4CD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ui-provider" w:customStyle="1">
    <w:name w:val="ui-provider"/>
    <w:basedOn w:val="DefaultParagraphFont"/>
    <w:rsid w:val="00665451"/>
  </w:style>
  <w:style w:type="character" w:styleId="normaltextrun" w:customStyle="1">
    <w:name w:val="normaltextrun"/>
    <w:basedOn w:val="DefaultParagraphFont"/>
    <w:uiPriority w:val="1"/>
    <w:rsid w:val="597959C4"/>
  </w:style>
  <w:style w:type="paragraph" w:styleId="Revision">
    <w:name w:val="Revision"/>
    <w:hidden/>
    <w:uiPriority w:val="99"/>
    <w:semiHidden/>
    <w:rsid w:val="00A55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6.png" Id="rId18" /><Relationship Type="http://schemas.openxmlformats.org/officeDocument/2006/relationships/image" Target="media/image14.png" Id="rId26" /><Relationship Type="http://schemas.microsoft.com/office/2020/10/relationships/intelligence" Target="intelligence2.xml" Id="rId39" /><Relationship Type="http://schemas.openxmlformats.org/officeDocument/2006/relationships/image" Target="media/image9.png" Id="rId21" /><Relationship Type="http://schemas.openxmlformats.org/officeDocument/2006/relationships/header" Target="header1.xml" Id="rId34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yperlink" Target="https://shell2.service-now.com/nav_to.do?uri=%2Fkb_view.do%3Fsysparm_article%3DKB0125548" TargetMode="External" Id="rId17" /><Relationship Type="http://schemas.openxmlformats.org/officeDocument/2006/relationships/image" Target="media/image13.png" Id="rId25" /><Relationship Type="http://schemas.openxmlformats.org/officeDocument/2006/relationships/hyperlink" Target="https://web.yammer.com/main/groups/eyJfdHlwZSI6Ikdyb3VwIiwiaWQiOiIxMDMzMTExMDYwNDgifQ/all" TargetMode="External" Id="rId33" /><Relationship Type="http://schemas.openxmlformats.org/officeDocument/2006/relationships/theme" Target="theme/theme1.xml" Id="rId38" /><Relationship Type="http://schemas.openxmlformats.org/officeDocument/2006/relationships/customXml" Target="../customXml/item2.xml" Id="rId2" /><Relationship Type="http://schemas.openxmlformats.org/officeDocument/2006/relationships/hyperlink" Target="https://servicenow.shell.com/nav_to.do?uri=%2Fkb_view.do%3Fsys_kb_id%3Dda0b2fe9db54cd102e89582cd3961981" TargetMode="External" Id="rId16" /><Relationship Type="http://schemas.openxmlformats.org/officeDocument/2006/relationships/image" Target="media/image8.svg" Id="rId20" /><Relationship Type="http://schemas.openxmlformats.org/officeDocument/2006/relationships/hyperlink" Target="https://eu001-sp.shell.com/sites/AAFAA5187/_layouts/15/stream.aspx?id=%2Fsites%2FAAFAA5187%2FL3%2FIF%2DWorkspace%2FIntroduction%20to%20the%20Application%20Management%20and%20Deployment%20Service%20%28AMD%29%2Emp4&amp;referrer=StreamWebApp%2EWeb&amp;referrerScenario=AddressBarCopied%2Eview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image" Target="media/image12.png" Id="rId24" /><Relationship Type="http://schemas.openxmlformats.org/officeDocument/2006/relationships/hyperlink" Target="https://eu001-sp.shell.com/sites/SPO000215/SitePages/ModernUI/Feedback_UI.aspx" TargetMode="External" Id="rId32" /><Relationship Type="http://schemas.microsoft.com/office/2011/relationships/people" Target="people.xml" Id="rId37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1.png" Id="rId23" /><Relationship Type="http://schemas.openxmlformats.org/officeDocument/2006/relationships/hyperlink" Target="https://servicenow.shell.com/sp?id=sc_cat_item&amp;sys_id=ca8c9ff91b8ff4d096fcba6e0d4bcbd7" TargetMode="External" Id="rId28" /><Relationship Type="http://schemas.openxmlformats.org/officeDocument/2006/relationships/fontTable" Target="fontTable.xml" Id="rId36" /><Relationship Type="http://schemas.openxmlformats.org/officeDocument/2006/relationships/endnotes" Target="endnotes.xml" Id="rId10" /><Relationship Type="http://schemas.openxmlformats.org/officeDocument/2006/relationships/image" Target="media/image7.png" Id="rId19" /><Relationship Type="http://schemas.openxmlformats.org/officeDocument/2006/relationships/hyperlink" Target="mailto:SBOBNG-AMD-DIGITALWS@shell.com" TargetMode="Externa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0.png" Id="rId22" /><Relationship Type="http://schemas.openxmlformats.org/officeDocument/2006/relationships/hyperlink" Target="https://shell2.service-now.com/nav_to.do?uri=%2Fkb_view.do%3Fsysparm_article%3DKB0123973" TargetMode="External" Id="rId27" /><Relationship Type="http://schemas.openxmlformats.org/officeDocument/2006/relationships/hyperlink" Target="http://amd.shell.com/" TargetMode="External" Id="rId30" /><Relationship Type="http://schemas.openxmlformats.org/officeDocument/2006/relationships/footer" Target="footer1.xm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0315F5650A8B0D4BABADFB767C861ABA" ma:contentTypeVersion="5" ma:contentTypeDescription="Shell Document Content Type" ma:contentTypeScope="" ma:versionID="6136dd3bc2b0c6f20c859d6044699130">
  <xsd:schema xmlns:xsd="http://www.w3.org/2001/XMLSchema" xmlns:xs="http://www.w3.org/2001/XMLSchema" xmlns:p="http://schemas.microsoft.com/office/2006/metadata/properties" xmlns:ns1="http://schemas.microsoft.com/sharepoint/v3" xmlns:ns2="4a49aacf-26db-474a-ad58-dd7b76af86ad" xmlns:ns3="4ddc3ebe-12b9-42aa-8668-683c335f6e07" targetNamespace="http://schemas.microsoft.com/office/2006/metadata/properties" ma:root="true" ma:fieldsID="6c298444363e80d39a68a5943bae70a4" ns1:_="" ns2:_="" ns3:_="">
    <xsd:import namespace="http://schemas.microsoft.com/sharepoint/v3"/>
    <xsd:import namespace="4a49aacf-26db-474a-ad58-dd7b76af86ad"/>
    <xsd:import namespace="4ddc3ebe-12b9-42aa-8668-683c335f6e07"/>
    <xsd:element name="properties">
      <xsd:complexType>
        <xsd:sequence>
          <xsd:element name="documentManagement">
            <xsd:complexType>
              <xsd:all>
                <xsd:element ref="ns1:SAEFSecurityClassificationTaxHTField0" minOccurs="0"/>
                <xsd:element ref="ns2:TaxCatchAll" minOccurs="0"/>
                <xsd:element ref="ns2:TaxCatchAllLabel" minOccurs="0"/>
                <xsd:element ref="ns3:lcf76f155ced4ddcb4097134ff3c332f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AEFSecurityClassificationTaxHTField0" ma:index="8" ma:taxonomy="true" ma:internalName="SAEFSecurityClassificationTaxHTField0" ma:taxonomyFieldName="SAEFSecurityClassification" ma:displayName="Security Classification" ma:default="1;#Confidential|e4bc29b2-6e76-48cc-b090-8b544c0802ae" ma:fieldId="{2ce2f798-4e95-48f9-a317-73f854109466}" ma:sspId="e3aebf70-341c-4d91-bdd3-aba9df361687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9aacf-26db-474a-ad58-dd7b76af86ad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0ea8f5d9-245f-4ffb-b21e-f03f6812135f}" ma:internalName="TaxCatchAll" ma:showField="CatchAllData" ma:web="4a49aacf-26db-474a-ad58-dd7b76af86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0ea8f5d9-245f-4ffb-b21e-f03f6812135f}" ma:internalName="TaxCatchAllLabel" ma:readOnly="true" ma:showField="CatchAllDataLabel" ma:web="4a49aacf-26db-474a-ad58-dd7b76af86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c3ebe-12b9-42aa-8668-683c335f6e0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3aebf70-341c-4d91-bdd3-aba9df361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AEF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21aa7f98-4035-4019-a764-107acb7269af</TermId>
        </TermInfo>
      </Terms>
    </SAEFSecurityClassificationTaxHTField0>
    <TaxCatchAll xmlns="4a49aacf-26db-474a-ad58-dd7b76af86ad">
      <Value>2</Value>
    </TaxCatchAll>
    <lcf76f155ced4ddcb4097134ff3c332f xmlns="4ddc3ebe-12b9-42aa-8668-683c335f6e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D51B108-5B9E-4978-B084-8DBA78EBA1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F92DFC-3F6E-4C54-B9CE-C5ADC366C4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E2E85A-4D80-4928-8E7C-475C54E29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49aacf-26db-474a-ad58-dd7b76af86ad"/>
    <ds:schemaRef ds:uri="4ddc3ebe-12b9-42aa-8668-683c335f6e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0FFC12-7065-497F-89B8-DDF6055B1100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  <ds:schemaRef ds:uri="4ddc3ebe-12b9-42aa-8668-683c335f6e07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4a49aacf-26db-474a-ad58-dd7b76af86ad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Management &amp; Deployment</dc:title>
  <dc:subject/>
  <dc:creator>Moitra, Abhishek SOMLOG-SOMLOG</dc:creator>
  <cp:keywords/>
  <dc:description/>
  <cp:lastModifiedBy>Kumar, Charlene SITI-PTIY/ESE2</cp:lastModifiedBy>
  <cp:revision>64</cp:revision>
  <dcterms:created xsi:type="dcterms:W3CDTF">2023-11-08T07:29:00Z</dcterms:created>
  <dcterms:modified xsi:type="dcterms:W3CDTF">2023-12-14T10:07:33Z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0x0101006F0A470EEB1140E7AA14F4CE8A50B54C0001CB1477F4DD432AA86DD56CC3887AF4000315F5650A8B0D4BABADFB767C861ABA</vt:lpwstr>
  </property>
  <property fmtid="{D5CDD505-2E9C-101B-9397-08002B2CF9AE}" pid="3" name="_dlc_DocIdItemGuid">
    <vt:lpwstr>a8f987cd-99d2-4612-bca5-add0f3439ef7</vt:lpwstr>
  </property>
  <property fmtid="{D5CDD505-2E9C-101B-9397-08002B2CF9AE}" pid="4" name="SAEFDocumentStatusTaxHTField0">
    <vt:lpwstr/>
  </property>
  <property fmtid="{D5CDD505-2E9C-101B-9397-08002B2CF9AE}" pid="5" name="SAEFCountryOfJurisdiction">
    <vt:lpwstr/>
  </property>
  <property fmtid="{D5CDD505-2E9C-101B-9397-08002B2CF9AE}" pid="6" name="SAEFDocumentTypeTaxHTField0">
    <vt:lpwstr/>
  </property>
  <property fmtid="{D5CDD505-2E9C-101B-9397-08002B2CF9AE}" pid="7" name="SAEFLegalEntityTaxHTField0">
    <vt:lpwstr/>
  </property>
  <property fmtid="{D5CDD505-2E9C-101B-9397-08002B2CF9AE}" pid="8" name="SAEFDocumentType">
    <vt:lpwstr/>
  </property>
  <property fmtid="{D5CDD505-2E9C-101B-9397-08002B2CF9AE}" pid="9" name="SAEFSecurityClassification">
    <vt:lpwstr>2;#Restricted|21aa7f98-4035-4019-a764-107acb7269af</vt:lpwstr>
  </property>
  <property fmtid="{D5CDD505-2E9C-101B-9397-08002B2CF9AE}" pid="10" name="SAEFCountryOfJurisdictionTaxHTField0">
    <vt:lpwstr/>
  </property>
  <property fmtid="{D5CDD505-2E9C-101B-9397-08002B2CF9AE}" pid="11" name="SAEFLegalEntity">
    <vt:lpwstr/>
  </property>
  <property fmtid="{D5CDD505-2E9C-101B-9397-08002B2CF9AE}" pid="12" name="SAEFDocumentStatus">
    <vt:lpwstr/>
  </property>
  <property fmtid="{D5CDD505-2E9C-101B-9397-08002B2CF9AE}" pid="13" name="MediaServiceImageTags">
    <vt:lpwstr/>
  </property>
</Properties>
</file>